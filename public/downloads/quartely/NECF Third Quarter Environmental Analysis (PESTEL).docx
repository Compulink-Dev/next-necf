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57602" w14:textId="3C842945" w:rsidR="00B357AC" w:rsidRPr="00593E73" w:rsidRDefault="00B357AC" w:rsidP="00B357AC"/>
    <w:p w14:paraId="175CF223" w14:textId="77777777" w:rsidR="00B357AC" w:rsidRPr="00593E73" w:rsidRDefault="00B357AC" w:rsidP="00B357AC"/>
    <w:p w14:paraId="63C1E029" w14:textId="77777777" w:rsidR="00B357AC" w:rsidRPr="00593E73" w:rsidRDefault="00B357AC" w:rsidP="00B357AC"/>
    <w:p w14:paraId="1FC16E9F"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5ABD888D"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342C6B4E" w14:textId="39EF380F" w:rsidR="00B357AC" w:rsidRPr="00593E73" w:rsidRDefault="006E6FF3"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r w:rsidRPr="00593E73">
        <w:rPr>
          <w:rFonts w:ascii="Tahoma" w:hAnsi="Tahoma" w:cs="Tahoma"/>
          <w:noProof/>
          <w:sz w:val="24"/>
          <w:szCs w:val="24"/>
          <w:lang w:eastAsia="en-ZW"/>
        </w:rPr>
        <w:drawing>
          <wp:inline distT="0" distB="0" distL="0" distR="0" wp14:anchorId="1DFE6FFE" wp14:editId="337566A3">
            <wp:extent cx="3133725" cy="1895475"/>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1895475"/>
                    </a:xfrm>
                    <a:prstGeom prst="rect">
                      <a:avLst/>
                    </a:prstGeom>
                    <a:noFill/>
                    <a:ln>
                      <a:noFill/>
                    </a:ln>
                  </pic:spPr>
                </pic:pic>
              </a:graphicData>
            </a:graphic>
          </wp:inline>
        </w:drawing>
      </w:r>
    </w:p>
    <w:p w14:paraId="271D6043"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2D02A469"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NATIONAL ECONOMIC CONSULTATIVE FORUM</w:t>
      </w:r>
    </w:p>
    <w:p w14:paraId="596A213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57892959"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44042A87" w14:textId="24ACCB24"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QUARTERLY E</w:t>
      </w:r>
      <w:r w:rsidR="00120FAA" w:rsidRPr="00593E73">
        <w:rPr>
          <w:rFonts w:ascii="Tahoma" w:hAnsi="Tahoma" w:cs="Tahoma"/>
          <w:b/>
          <w:sz w:val="32"/>
          <w:szCs w:val="24"/>
        </w:rPr>
        <w:t>NVIRONMENTAL ANALYSIS</w:t>
      </w:r>
      <w:r w:rsidR="00753356">
        <w:rPr>
          <w:rFonts w:ascii="Tahoma" w:hAnsi="Tahoma" w:cs="Tahoma"/>
          <w:b/>
          <w:sz w:val="32"/>
          <w:szCs w:val="24"/>
        </w:rPr>
        <w:t xml:space="preserve"> </w:t>
      </w:r>
      <w:r w:rsidR="00120FAA" w:rsidRPr="00593E73">
        <w:rPr>
          <w:rFonts w:ascii="Tahoma" w:hAnsi="Tahoma" w:cs="Tahoma"/>
          <w:b/>
          <w:sz w:val="32"/>
          <w:szCs w:val="24"/>
        </w:rPr>
        <w:t>(PESTEL)</w:t>
      </w:r>
      <w:r w:rsidRPr="00593E73">
        <w:rPr>
          <w:rFonts w:ascii="Tahoma" w:hAnsi="Tahoma" w:cs="Tahoma"/>
          <w:b/>
          <w:sz w:val="32"/>
          <w:szCs w:val="24"/>
        </w:rPr>
        <w:t xml:space="preserve"> </w:t>
      </w:r>
    </w:p>
    <w:p w14:paraId="6EE045CC"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2CE28B43"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p>
    <w:p w14:paraId="0A054F67" w14:textId="30E3BFEC"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b/>
          <w:sz w:val="32"/>
          <w:szCs w:val="24"/>
        </w:rPr>
      </w:pPr>
      <w:r w:rsidRPr="00593E73">
        <w:rPr>
          <w:rFonts w:ascii="Tahoma" w:hAnsi="Tahoma" w:cs="Tahoma"/>
          <w:b/>
          <w:sz w:val="32"/>
          <w:szCs w:val="24"/>
        </w:rPr>
        <w:t>3</w:t>
      </w:r>
      <w:r w:rsidR="004A358B">
        <w:rPr>
          <w:rFonts w:ascii="Tahoma" w:hAnsi="Tahoma" w:cs="Tahoma"/>
          <w:b/>
          <w:sz w:val="32"/>
          <w:szCs w:val="24"/>
        </w:rPr>
        <w:t>0</w:t>
      </w:r>
      <w:r w:rsidRPr="00593E73">
        <w:rPr>
          <w:rFonts w:ascii="Tahoma" w:hAnsi="Tahoma" w:cs="Tahoma"/>
          <w:b/>
          <w:sz w:val="32"/>
          <w:szCs w:val="24"/>
        </w:rPr>
        <w:t xml:space="preserve"> </w:t>
      </w:r>
      <w:r w:rsidR="008234AF">
        <w:rPr>
          <w:rFonts w:ascii="Tahoma" w:hAnsi="Tahoma" w:cs="Tahoma"/>
          <w:b/>
          <w:sz w:val="32"/>
          <w:szCs w:val="24"/>
        </w:rPr>
        <w:t>SEPTEMBER</w:t>
      </w:r>
      <w:r w:rsidRPr="00593E73">
        <w:rPr>
          <w:rFonts w:ascii="Tahoma" w:hAnsi="Tahoma" w:cs="Tahoma"/>
          <w:b/>
          <w:sz w:val="32"/>
          <w:szCs w:val="24"/>
        </w:rPr>
        <w:t xml:space="preserve"> 202</w:t>
      </w:r>
      <w:r w:rsidR="00120FAA" w:rsidRPr="00593E73">
        <w:rPr>
          <w:rFonts w:ascii="Tahoma" w:hAnsi="Tahoma" w:cs="Tahoma"/>
          <w:b/>
          <w:sz w:val="32"/>
          <w:szCs w:val="24"/>
        </w:rPr>
        <w:t>4</w:t>
      </w:r>
    </w:p>
    <w:p w14:paraId="08C3CF87"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jc w:val="center"/>
        <w:rPr>
          <w:rFonts w:ascii="Tahoma" w:hAnsi="Tahoma" w:cs="Tahoma"/>
          <w:sz w:val="24"/>
          <w:szCs w:val="24"/>
        </w:rPr>
      </w:pPr>
    </w:p>
    <w:p w14:paraId="5AFD2EDB"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3DFB65F8"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7083AFD6" w14:textId="77777777" w:rsidR="00B357AC" w:rsidRPr="00593E73" w:rsidRDefault="00B357AC" w:rsidP="00B357AC">
      <w:pPr>
        <w:pBdr>
          <w:top w:val="single" w:sz="12" w:space="1" w:color="auto" w:shadow="1"/>
          <w:left w:val="single" w:sz="12" w:space="4" w:color="auto" w:shadow="1"/>
          <w:bottom w:val="single" w:sz="12" w:space="1" w:color="auto" w:shadow="1"/>
          <w:right w:val="single" w:sz="12" w:space="4" w:color="auto" w:shadow="1"/>
        </w:pBdr>
        <w:rPr>
          <w:rFonts w:ascii="Tahoma" w:hAnsi="Tahoma" w:cs="Tahoma"/>
          <w:sz w:val="24"/>
          <w:szCs w:val="24"/>
        </w:rPr>
      </w:pPr>
    </w:p>
    <w:p w14:paraId="06FD8F4B" w14:textId="77777777" w:rsidR="00B357AC" w:rsidRPr="00593E73" w:rsidRDefault="00B357AC" w:rsidP="00B357AC">
      <w:pPr>
        <w:rPr>
          <w:rFonts w:ascii="Tahoma" w:hAnsi="Tahoma" w:cs="Tahoma"/>
          <w:sz w:val="24"/>
          <w:szCs w:val="24"/>
        </w:rPr>
        <w:sectPr w:rsidR="00B357AC" w:rsidRPr="00593E73" w:rsidSect="00B357AC">
          <w:footerReference w:type="default" r:id="rId9"/>
          <w:pgSz w:w="11906" w:h="16838"/>
          <w:pgMar w:top="1440" w:right="1440" w:bottom="1440" w:left="1440" w:header="708" w:footer="708" w:gutter="0"/>
          <w:cols w:space="708"/>
          <w:titlePg/>
          <w:docGrid w:linePitch="360"/>
        </w:sectPr>
      </w:pPr>
    </w:p>
    <w:p w14:paraId="0BC59EF4" w14:textId="77777777" w:rsidR="00753356" w:rsidRPr="00593E73" w:rsidRDefault="00753356" w:rsidP="00753356">
      <w:pPr>
        <w:pStyle w:val="Heading1"/>
        <w:spacing w:before="0" w:after="240"/>
        <w:jc w:val="both"/>
        <w:rPr>
          <w:rFonts w:cs="Tahoma"/>
          <w:bCs/>
          <w:color w:val="000000"/>
          <w:szCs w:val="24"/>
        </w:rPr>
      </w:pPr>
      <w:bookmarkStart w:id="0" w:name="_Toc181623018"/>
      <w:r w:rsidRPr="00593E73">
        <w:rPr>
          <w:rFonts w:cs="Tahoma"/>
          <w:bCs/>
          <w:color w:val="000000"/>
          <w:szCs w:val="24"/>
        </w:rPr>
        <w:lastRenderedPageBreak/>
        <w:t>Executive Summary</w:t>
      </w:r>
      <w:bookmarkEnd w:id="0"/>
      <w:r w:rsidRPr="00593E73">
        <w:rPr>
          <w:rFonts w:cs="Tahoma"/>
          <w:bCs/>
          <w:color w:val="000000"/>
          <w:szCs w:val="24"/>
        </w:rPr>
        <w:t xml:space="preserve"> </w:t>
      </w:r>
    </w:p>
    <w:p w14:paraId="7550C2E9" w14:textId="7E4F44B4" w:rsidR="00753356" w:rsidRPr="00AD1E83" w:rsidRDefault="00753356" w:rsidP="006B0EE6">
      <w:pPr>
        <w:jc w:val="both"/>
        <w:rPr>
          <w:rFonts w:ascii="Tahoma" w:hAnsi="Tahoma" w:cs="Tahoma"/>
          <w:sz w:val="24"/>
          <w:szCs w:val="24"/>
        </w:rPr>
      </w:pPr>
      <w:r w:rsidRPr="00AD1E83">
        <w:rPr>
          <w:rFonts w:ascii="Tahoma" w:hAnsi="Tahoma" w:cs="Tahoma"/>
          <w:sz w:val="24"/>
          <w:szCs w:val="24"/>
        </w:rPr>
        <w:t>This quarterly environmental analysis report focus</w:t>
      </w:r>
      <w:r w:rsidR="009E2E7B">
        <w:rPr>
          <w:rFonts w:ascii="Tahoma" w:hAnsi="Tahoma" w:cs="Tahoma"/>
          <w:sz w:val="24"/>
          <w:szCs w:val="24"/>
        </w:rPr>
        <w:t>e</w:t>
      </w:r>
      <w:r w:rsidRPr="00AD1E83">
        <w:rPr>
          <w:rFonts w:ascii="Tahoma" w:hAnsi="Tahoma" w:cs="Tahoma"/>
          <w:sz w:val="24"/>
          <w:szCs w:val="24"/>
        </w:rPr>
        <w:t>d on the political, economic, social, technological,</w:t>
      </w:r>
      <w:r w:rsidR="004057BB">
        <w:rPr>
          <w:rFonts w:ascii="Tahoma" w:hAnsi="Tahoma" w:cs="Tahoma"/>
          <w:sz w:val="24"/>
          <w:szCs w:val="24"/>
        </w:rPr>
        <w:t xml:space="preserve"> </w:t>
      </w:r>
      <w:r w:rsidRPr="00AD1E83">
        <w:rPr>
          <w:rFonts w:ascii="Tahoma" w:hAnsi="Tahoma" w:cs="Tahoma"/>
          <w:sz w:val="24"/>
          <w:szCs w:val="24"/>
        </w:rPr>
        <w:t>environmental</w:t>
      </w:r>
      <w:r w:rsidR="004057BB">
        <w:rPr>
          <w:rFonts w:ascii="Tahoma" w:hAnsi="Tahoma" w:cs="Tahoma"/>
          <w:sz w:val="24"/>
          <w:szCs w:val="24"/>
        </w:rPr>
        <w:t xml:space="preserve"> and legal</w:t>
      </w:r>
      <w:r w:rsidRPr="00AD1E83">
        <w:rPr>
          <w:rFonts w:ascii="Tahoma" w:hAnsi="Tahoma" w:cs="Tahoma"/>
          <w:sz w:val="24"/>
          <w:szCs w:val="24"/>
        </w:rPr>
        <w:t xml:space="preserve"> (PESTEL) developments for the quarter ending 3</w:t>
      </w:r>
      <w:r w:rsidR="004A358B" w:rsidRPr="00AD1E83">
        <w:rPr>
          <w:rFonts w:ascii="Tahoma" w:hAnsi="Tahoma" w:cs="Tahoma"/>
          <w:sz w:val="24"/>
          <w:szCs w:val="24"/>
        </w:rPr>
        <w:t xml:space="preserve">0 </w:t>
      </w:r>
      <w:r w:rsidR="00747DBC">
        <w:rPr>
          <w:rFonts w:ascii="Tahoma" w:hAnsi="Tahoma" w:cs="Tahoma"/>
          <w:sz w:val="24"/>
          <w:szCs w:val="24"/>
        </w:rPr>
        <w:t>September</w:t>
      </w:r>
      <w:r w:rsidRPr="00AD1E83">
        <w:rPr>
          <w:rFonts w:ascii="Tahoma" w:hAnsi="Tahoma" w:cs="Tahoma"/>
          <w:sz w:val="24"/>
          <w:szCs w:val="24"/>
        </w:rPr>
        <w:t xml:space="preserve"> 2024. </w:t>
      </w:r>
    </w:p>
    <w:p w14:paraId="7A968659" w14:textId="6E0A1B5E" w:rsidR="002404D2" w:rsidRPr="00AD1E83" w:rsidRDefault="00E769C1" w:rsidP="006B0EE6">
      <w:pPr>
        <w:jc w:val="both"/>
        <w:rPr>
          <w:rFonts w:ascii="Tahoma" w:hAnsi="Tahoma" w:cs="Tahoma"/>
          <w:sz w:val="24"/>
          <w:szCs w:val="24"/>
        </w:rPr>
      </w:pPr>
      <w:r w:rsidRPr="00E769C1">
        <w:rPr>
          <w:rFonts w:ascii="Tahoma" w:hAnsi="Tahoma" w:cs="Tahoma"/>
          <w:sz w:val="24"/>
          <w:szCs w:val="24"/>
        </w:rPr>
        <w:t>In the third quarter of 2024, global political dynamics were influenced by geopolitical tensions and trade strategies, particularly the upcoming U.S. presidential election. Trade relations between the U.S. and China remain strained, posing risks to global trade and investment, especially for emerging markets. Africa, including Zimbabwe, faces uncertainty due to these global shifts, with potential impacts on export demand. However, opportunities for expanding intra-African trade exist through initiatives like the African Continental Free Trade Area (AfCFTA). Zimbabwe’s political stability continues to foster investor confidence, and its leadership role as Chair of the SADC Standing Committee enhances its influence on regional economic policies and trade initiatives.</w:t>
      </w:r>
    </w:p>
    <w:p w14:paraId="252B218B" w14:textId="5A0F101B" w:rsidR="00AD1E83" w:rsidRDefault="00E769C1" w:rsidP="006B0EE6">
      <w:pPr>
        <w:jc w:val="both"/>
        <w:rPr>
          <w:rFonts w:ascii="Tahoma" w:hAnsi="Tahoma" w:cs="Tahoma"/>
          <w:sz w:val="24"/>
          <w:szCs w:val="24"/>
        </w:rPr>
      </w:pPr>
      <w:r w:rsidRPr="00E769C1">
        <w:rPr>
          <w:rFonts w:ascii="Tahoma" w:hAnsi="Tahoma" w:cs="Tahoma"/>
          <w:sz w:val="24"/>
          <w:szCs w:val="24"/>
        </w:rPr>
        <w:t xml:space="preserve">On the economic front, global growth remains steady but fragile, with disinflation offering some optimism. However, risks such as geopolitical tensions, financial market volatility, and China's property sector issues persist. The U.S. economy shows </w:t>
      </w:r>
      <w:proofErr w:type="gramStart"/>
      <w:r w:rsidRPr="00E769C1">
        <w:rPr>
          <w:rFonts w:ascii="Tahoma" w:hAnsi="Tahoma" w:cs="Tahoma"/>
          <w:sz w:val="24"/>
          <w:szCs w:val="24"/>
        </w:rPr>
        <w:t>positive growth</w:t>
      </w:r>
      <w:proofErr w:type="gramEnd"/>
      <w:r w:rsidRPr="00E769C1">
        <w:rPr>
          <w:rFonts w:ascii="Tahoma" w:hAnsi="Tahoma" w:cs="Tahoma"/>
          <w:sz w:val="24"/>
          <w:szCs w:val="24"/>
        </w:rPr>
        <w:t xml:space="preserve"> revisions, but Europe faces downgrades due to inflation, energy challenges, and geopolitical instability. Emerging markets in the Middle East, Central Asia, and Sub-Saharan Africa experience downward growth revisions due to commodity disruptions and extreme weather.</w:t>
      </w:r>
    </w:p>
    <w:p w14:paraId="36497A38" w14:textId="374F4665" w:rsidR="00E769C1" w:rsidRPr="00AD1E83" w:rsidRDefault="00E769C1" w:rsidP="006B0EE6">
      <w:pPr>
        <w:jc w:val="both"/>
        <w:rPr>
          <w:rFonts w:ascii="Tahoma" w:hAnsi="Tahoma" w:cs="Tahoma"/>
          <w:sz w:val="24"/>
          <w:szCs w:val="24"/>
        </w:rPr>
      </w:pPr>
      <w:r w:rsidRPr="00E769C1">
        <w:rPr>
          <w:rFonts w:ascii="Tahoma" w:hAnsi="Tahoma" w:cs="Tahoma"/>
          <w:sz w:val="24"/>
          <w:szCs w:val="24"/>
        </w:rPr>
        <w:t>In Zimbabwe, the Ministry of Finance</w:t>
      </w:r>
      <w:r w:rsidR="0063000E">
        <w:rPr>
          <w:rFonts w:ascii="Tahoma" w:hAnsi="Tahoma" w:cs="Tahoma"/>
          <w:sz w:val="24"/>
          <w:szCs w:val="24"/>
        </w:rPr>
        <w:t xml:space="preserve">, Economic Development and Investment Promotion </w:t>
      </w:r>
      <w:r w:rsidRPr="00E769C1">
        <w:rPr>
          <w:rFonts w:ascii="Tahoma" w:hAnsi="Tahoma" w:cs="Tahoma"/>
          <w:sz w:val="24"/>
          <w:szCs w:val="24"/>
        </w:rPr>
        <w:t xml:space="preserve">projects 2% GDP growth for 2024, reflecting the impact of </w:t>
      </w:r>
      <w:r w:rsidR="0063000E">
        <w:rPr>
          <w:rFonts w:ascii="Tahoma" w:hAnsi="Tahoma" w:cs="Tahoma"/>
          <w:sz w:val="24"/>
          <w:szCs w:val="24"/>
        </w:rPr>
        <w:t xml:space="preserve">El-Nino induced </w:t>
      </w:r>
      <w:r w:rsidRPr="00E769C1">
        <w:rPr>
          <w:rFonts w:ascii="Tahoma" w:hAnsi="Tahoma" w:cs="Tahoma"/>
          <w:sz w:val="24"/>
          <w:szCs w:val="24"/>
        </w:rPr>
        <w:t>drought on agriculture. The IMF, however, offers a more optimistic forecast of 3.2%, anticipating growth in other sectors like mining and telecommunications. Inflation remains a concern, driven by exchange rate disparities between official and parallel markets. A 42.55% devaluation of the ZiG currency and other stabilization efforts have been made, though inflationary pressures persist. Public debt remains high at US$21 billion, posing fiscal challenges and risks to economic stability. Despite ongoing debt repayments, the country faces difficulties in managing both external and domestic obligations while supporting economic growth.</w:t>
      </w:r>
    </w:p>
    <w:p w14:paraId="63039F90" w14:textId="774C51E0" w:rsidR="008B44A1" w:rsidRPr="008B44A1" w:rsidRDefault="00AD1E83" w:rsidP="006B0EE6">
      <w:pPr>
        <w:jc w:val="both"/>
        <w:rPr>
          <w:rFonts w:ascii="Tahoma" w:hAnsi="Tahoma" w:cs="Tahoma"/>
          <w:sz w:val="24"/>
          <w:szCs w:val="24"/>
        </w:rPr>
      </w:pPr>
      <w:r w:rsidRPr="00AD1E83">
        <w:rPr>
          <w:rFonts w:ascii="Tahoma" w:hAnsi="Tahoma" w:cs="Tahoma"/>
          <w:sz w:val="24"/>
          <w:szCs w:val="24"/>
        </w:rPr>
        <w:t>Socially</w:t>
      </w:r>
      <w:r w:rsidR="0063000E">
        <w:rPr>
          <w:rFonts w:ascii="Tahoma" w:hAnsi="Tahoma" w:cs="Tahoma"/>
          <w:sz w:val="24"/>
          <w:szCs w:val="24"/>
        </w:rPr>
        <w:t>,</w:t>
      </w:r>
      <w:r w:rsidRPr="00AD1E83">
        <w:rPr>
          <w:rFonts w:ascii="Tahoma" w:hAnsi="Tahoma" w:cs="Tahoma"/>
          <w:sz w:val="24"/>
          <w:szCs w:val="24"/>
        </w:rPr>
        <w:t xml:space="preserve"> </w:t>
      </w:r>
      <w:r w:rsidR="008B44A1" w:rsidRPr="008B44A1">
        <w:rPr>
          <w:rFonts w:ascii="Tahoma" w:hAnsi="Tahoma" w:cs="Tahoma"/>
          <w:sz w:val="24"/>
          <w:szCs w:val="24"/>
        </w:rPr>
        <w:t xml:space="preserve">Zimbabwe made notable progress in education and healthcare. Investments in school infrastructure, such as new schools, boreholes, and solar energy, improved access, especially in underserved areas. Teacher training and curriculum development were prioritized, and initiatives like the Work for Fees Program and school feeding programs supported disadvantaged students. Healthcare advancements included the </w:t>
      </w:r>
      <w:proofErr w:type="spellStart"/>
      <w:r w:rsidR="008B44A1" w:rsidRPr="008B44A1">
        <w:rPr>
          <w:rFonts w:ascii="Tahoma" w:hAnsi="Tahoma" w:cs="Tahoma"/>
          <w:sz w:val="24"/>
          <w:szCs w:val="24"/>
        </w:rPr>
        <w:t>Impilo</w:t>
      </w:r>
      <w:proofErr w:type="spellEnd"/>
      <w:r w:rsidR="008B44A1" w:rsidRPr="008B44A1">
        <w:rPr>
          <w:rFonts w:ascii="Tahoma" w:hAnsi="Tahoma" w:cs="Tahoma"/>
          <w:sz w:val="24"/>
          <w:szCs w:val="24"/>
        </w:rPr>
        <w:t xml:space="preserve"> Electronic Health Record system, which enhanced patient care in rural regions, while proactive measures were taken against potential health threats like Mpox.</w:t>
      </w:r>
    </w:p>
    <w:p w14:paraId="15C3B4B6" w14:textId="1D0D4F80" w:rsidR="00AD1E83" w:rsidRPr="00AD1E83" w:rsidRDefault="00AD1E83" w:rsidP="006B0EE6">
      <w:pPr>
        <w:jc w:val="both"/>
        <w:rPr>
          <w:rFonts w:ascii="Tahoma" w:hAnsi="Tahoma" w:cs="Tahoma"/>
          <w:sz w:val="24"/>
          <w:szCs w:val="24"/>
        </w:rPr>
      </w:pPr>
    </w:p>
    <w:p w14:paraId="0FF8562E" w14:textId="77777777" w:rsidR="00AD1E83" w:rsidRPr="00AD1E83" w:rsidRDefault="00AD1E83" w:rsidP="006B0EE6">
      <w:pPr>
        <w:jc w:val="both"/>
        <w:rPr>
          <w:rFonts w:ascii="Tahoma" w:hAnsi="Tahoma" w:cs="Tahoma"/>
          <w:sz w:val="24"/>
          <w:szCs w:val="24"/>
        </w:rPr>
      </w:pPr>
    </w:p>
    <w:p w14:paraId="7F44A228" w14:textId="50ADB47B" w:rsidR="00AD1E83" w:rsidRPr="00AD1E83" w:rsidRDefault="00AD1E83" w:rsidP="006B0EE6">
      <w:pPr>
        <w:jc w:val="both"/>
        <w:rPr>
          <w:rFonts w:ascii="Tahoma" w:hAnsi="Tahoma" w:cs="Tahoma"/>
          <w:sz w:val="24"/>
          <w:szCs w:val="24"/>
        </w:rPr>
      </w:pPr>
      <w:r w:rsidRPr="00AD1E83">
        <w:rPr>
          <w:rFonts w:ascii="Tahoma" w:hAnsi="Tahoma" w:cs="Tahoma"/>
          <w:sz w:val="24"/>
          <w:szCs w:val="24"/>
        </w:rPr>
        <w:lastRenderedPageBreak/>
        <w:t xml:space="preserve">Technologically </w:t>
      </w:r>
      <w:r w:rsidR="008B44A1">
        <w:rPr>
          <w:rFonts w:ascii="Tahoma" w:hAnsi="Tahoma" w:cs="Tahoma"/>
          <w:sz w:val="24"/>
          <w:szCs w:val="24"/>
        </w:rPr>
        <w:t>the</w:t>
      </w:r>
      <w:r w:rsidR="008B44A1" w:rsidRPr="008B44A1">
        <w:rPr>
          <w:rFonts w:ascii="Tahoma" w:hAnsi="Tahoma" w:cs="Tahoma"/>
          <w:sz w:val="24"/>
          <w:szCs w:val="24"/>
        </w:rPr>
        <w:t xml:space="preserve"> launch of Starlink’s satellite internet service in Zimbabwe marked a significant leap in digital connectivity, particularly for rural areas. This high-speed service is expected to boost sectors like e-commerce, finance, and education, driving innovation and economic growth. However, the high cost of Starlink’s hardware and subscriptions may limit its widespread adoption, especially for low-income households and small businesses, unless measures to improve affordability are introduced.</w:t>
      </w:r>
    </w:p>
    <w:p w14:paraId="39CB2369" w14:textId="77777777" w:rsidR="008B44A1" w:rsidRDefault="008B44A1" w:rsidP="006B0EE6">
      <w:pPr>
        <w:jc w:val="both"/>
        <w:rPr>
          <w:rFonts w:ascii="Tahoma" w:hAnsi="Tahoma" w:cs="Tahoma"/>
          <w:sz w:val="24"/>
          <w:szCs w:val="24"/>
        </w:rPr>
      </w:pPr>
      <w:r w:rsidRPr="008B44A1">
        <w:rPr>
          <w:rFonts w:ascii="Tahoma" w:hAnsi="Tahoma" w:cs="Tahoma"/>
          <w:sz w:val="24"/>
          <w:szCs w:val="24"/>
        </w:rPr>
        <w:t>In the legal sector, Zimbabwe introduced important regulations in finance and ICT. The Exchange Control Order of 2024 limited the amount of foreign currency that could be carried out of the country, aimed at curbing illicit financial flows. In the ICT sector, new regulations set standards for apprenticeships, ensuring better training and certification in the growing technology field. These legal reforms seek to enhance financial regulation and build a more skilled workforce for Zimbabwe’s emerging digital economy.</w:t>
      </w:r>
    </w:p>
    <w:p w14:paraId="6A014158" w14:textId="21E4F207" w:rsidR="002404D2" w:rsidRPr="00AD1E83" w:rsidRDefault="00AD1E83" w:rsidP="006B0EE6">
      <w:pPr>
        <w:jc w:val="both"/>
        <w:rPr>
          <w:rFonts w:ascii="Tahoma" w:hAnsi="Tahoma" w:cs="Tahoma"/>
          <w:sz w:val="24"/>
          <w:szCs w:val="24"/>
        </w:rPr>
      </w:pPr>
      <w:r w:rsidRPr="00AD1E83">
        <w:rPr>
          <w:rFonts w:ascii="Tahoma" w:hAnsi="Tahoma" w:cs="Tahoma"/>
          <w:sz w:val="24"/>
          <w:szCs w:val="24"/>
        </w:rPr>
        <w:t xml:space="preserve">Environmentally, Global and national efforts </w:t>
      </w:r>
      <w:r w:rsidR="008B44A1">
        <w:rPr>
          <w:rFonts w:ascii="Tahoma" w:hAnsi="Tahoma" w:cs="Tahoma"/>
          <w:sz w:val="24"/>
          <w:szCs w:val="24"/>
        </w:rPr>
        <w:t xml:space="preserve">were underway during the </w:t>
      </w:r>
      <w:r w:rsidR="00917B01">
        <w:rPr>
          <w:rFonts w:ascii="Tahoma" w:hAnsi="Tahoma" w:cs="Tahoma"/>
          <w:sz w:val="24"/>
          <w:szCs w:val="24"/>
        </w:rPr>
        <w:t>quarter</w:t>
      </w:r>
      <w:r w:rsidR="00917B01" w:rsidRPr="00AD1E83">
        <w:rPr>
          <w:rFonts w:ascii="Tahoma" w:hAnsi="Tahoma" w:cs="Tahoma"/>
          <w:sz w:val="24"/>
          <w:szCs w:val="24"/>
        </w:rPr>
        <w:t xml:space="preserve"> </w:t>
      </w:r>
      <w:r w:rsidR="00917B01" w:rsidRPr="008B44A1">
        <w:rPr>
          <w:rFonts w:ascii="Tahoma" w:hAnsi="Tahoma" w:cs="Tahoma"/>
          <w:sz w:val="24"/>
          <w:szCs w:val="24"/>
        </w:rPr>
        <w:t>through</w:t>
      </w:r>
      <w:r w:rsidR="008B44A1" w:rsidRPr="008B44A1">
        <w:rPr>
          <w:rFonts w:ascii="Tahoma" w:hAnsi="Tahoma" w:cs="Tahoma"/>
          <w:sz w:val="24"/>
          <w:szCs w:val="24"/>
        </w:rPr>
        <w:t xml:space="preserve"> preparations for COP 29 and consultations on the proposed Climate Change Bill</w:t>
      </w:r>
      <w:r w:rsidR="008B44A1">
        <w:rPr>
          <w:rFonts w:ascii="Tahoma" w:hAnsi="Tahoma" w:cs="Tahoma"/>
          <w:sz w:val="24"/>
          <w:szCs w:val="24"/>
        </w:rPr>
        <w:t xml:space="preserve"> in Zimbabwe</w:t>
      </w:r>
      <w:r w:rsidR="008B44A1" w:rsidRPr="008B44A1">
        <w:rPr>
          <w:rFonts w:ascii="Tahoma" w:hAnsi="Tahoma" w:cs="Tahoma"/>
          <w:sz w:val="24"/>
          <w:szCs w:val="24"/>
        </w:rPr>
        <w:t>. The bill aims to reduce emissions and promote low-carbon development, aligning the country’s efforts with global climate goals. Zimbabwe also submitted key climate reports to the UNFCCC and set a target to cut per capita greenhouse gas emissions by 40% by 2030. These initiatives underscore the country's commitment to both global climate action and local resilience-building efforts.</w:t>
      </w:r>
    </w:p>
    <w:p w14:paraId="681D2D71" w14:textId="567483B3" w:rsidR="00CE0345" w:rsidRDefault="0063000E" w:rsidP="006B0EE6">
      <w:pPr>
        <w:jc w:val="both"/>
        <w:rPr>
          <w:rFonts w:ascii="Tahoma" w:hAnsi="Tahoma" w:cs="Tahoma"/>
          <w:sz w:val="24"/>
          <w:szCs w:val="24"/>
        </w:rPr>
      </w:pPr>
      <w:r w:rsidRPr="00AD1E83">
        <w:rPr>
          <w:rFonts w:ascii="Tahoma" w:hAnsi="Tahoma" w:cs="Tahoma"/>
          <w:sz w:val="24"/>
          <w:szCs w:val="24"/>
        </w:rPr>
        <w:t>Overall</w:t>
      </w:r>
      <w:r w:rsidR="00AD1E83" w:rsidRPr="00AD1E83">
        <w:rPr>
          <w:rFonts w:ascii="Tahoma" w:hAnsi="Tahoma" w:cs="Tahoma"/>
          <w:sz w:val="24"/>
          <w:szCs w:val="24"/>
        </w:rPr>
        <w:t xml:space="preserve">, </w:t>
      </w:r>
      <w:r w:rsidR="00917B01" w:rsidRPr="00917B01">
        <w:rPr>
          <w:rFonts w:ascii="Tahoma" w:hAnsi="Tahoma" w:cs="Tahoma"/>
          <w:sz w:val="24"/>
          <w:szCs w:val="24"/>
        </w:rPr>
        <w:t>The PESTLE analysis suggests a cautiously optimistic global economic outlook, identifying key challenges and opportunities for Zimbabwe in areas such as political stability, economic reform, social welfare, technological progress, legal transparency, and environmental sustainability.</w:t>
      </w:r>
    </w:p>
    <w:p w14:paraId="41B1815F" w14:textId="77777777" w:rsidR="00CE0345" w:rsidRDefault="00CE0345" w:rsidP="006B0EE6">
      <w:pPr>
        <w:jc w:val="both"/>
        <w:rPr>
          <w:rFonts w:ascii="Tahoma" w:hAnsi="Tahoma" w:cs="Tahoma"/>
          <w:sz w:val="24"/>
          <w:szCs w:val="24"/>
        </w:rPr>
      </w:pPr>
    </w:p>
    <w:p w14:paraId="5AECFD0D" w14:textId="77777777" w:rsidR="00CE0345" w:rsidRDefault="00CE0345" w:rsidP="00CE0345">
      <w:pPr>
        <w:jc w:val="both"/>
        <w:rPr>
          <w:rFonts w:ascii="Tahoma" w:hAnsi="Tahoma" w:cs="Tahoma"/>
          <w:sz w:val="24"/>
          <w:szCs w:val="24"/>
        </w:rPr>
      </w:pPr>
    </w:p>
    <w:p w14:paraId="4435327A" w14:textId="77777777" w:rsidR="00CE0345" w:rsidRDefault="00CE0345" w:rsidP="00CE0345">
      <w:pPr>
        <w:jc w:val="both"/>
        <w:rPr>
          <w:rFonts w:ascii="Tahoma" w:hAnsi="Tahoma" w:cs="Tahoma"/>
          <w:sz w:val="24"/>
          <w:szCs w:val="24"/>
        </w:rPr>
      </w:pPr>
    </w:p>
    <w:p w14:paraId="384479BD" w14:textId="77777777" w:rsidR="00CE0345" w:rsidRDefault="00CE0345" w:rsidP="00CE0345">
      <w:pPr>
        <w:jc w:val="both"/>
        <w:rPr>
          <w:rFonts w:ascii="Tahoma" w:hAnsi="Tahoma" w:cs="Tahoma"/>
          <w:sz w:val="24"/>
          <w:szCs w:val="24"/>
        </w:rPr>
      </w:pPr>
    </w:p>
    <w:p w14:paraId="140BE756" w14:textId="77777777" w:rsidR="00CE0345" w:rsidRDefault="00CE0345" w:rsidP="00CE0345">
      <w:pPr>
        <w:jc w:val="both"/>
        <w:rPr>
          <w:rFonts w:ascii="Tahoma" w:hAnsi="Tahoma" w:cs="Tahoma"/>
          <w:sz w:val="24"/>
          <w:szCs w:val="24"/>
        </w:rPr>
      </w:pPr>
    </w:p>
    <w:p w14:paraId="1FA6C100" w14:textId="77777777" w:rsidR="00CE0345" w:rsidRDefault="00CE0345" w:rsidP="00CE0345">
      <w:pPr>
        <w:jc w:val="both"/>
        <w:rPr>
          <w:rFonts w:ascii="Tahoma" w:hAnsi="Tahoma" w:cs="Tahoma"/>
          <w:sz w:val="24"/>
          <w:szCs w:val="24"/>
        </w:rPr>
      </w:pPr>
    </w:p>
    <w:p w14:paraId="49EEC501" w14:textId="77777777" w:rsidR="00CE0345" w:rsidRDefault="00CE0345" w:rsidP="00CE0345">
      <w:pPr>
        <w:jc w:val="both"/>
        <w:rPr>
          <w:rFonts w:ascii="Tahoma" w:hAnsi="Tahoma" w:cs="Tahoma"/>
          <w:sz w:val="24"/>
          <w:szCs w:val="24"/>
        </w:rPr>
      </w:pPr>
    </w:p>
    <w:p w14:paraId="2D3E37FA" w14:textId="77777777" w:rsidR="00CE0345" w:rsidRDefault="00CE0345" w:rsidP="00CE0345">
      <w:pPr>
        <w:jc w:val="both"/>
        <w:rPr>
          <w:rFonts w:ascii="Tahoma" w:hAnsi="Tahoma" w:cs="Tahoma"/>
          <w:sz w:val="24"/>
          <w:szCs w:val="24"/>
        </w:rPr>
      </w:pPr>
    </w:p>
    <w:p w14:paraId="6E2F4D31" w14:textId="77777777" w:rsidR="00CE0345" w:rsidRDefault="00CE0345" w:rsidP="00CE0345">
      <w:pPr>
        <w:jc w:val="both"/>
        <w:rPr>
          <w:rFonts w:ascii="Tahoma" w:hAnsi="Tahoma" w:cs="Tahoma"/>
          <w:sz w:val="24"/>
          <w:szCs w:val="24"/>
        </w:rPr>
      </w:pPr>
    </w:p>
    <w:p w14:paraId="5DD8237C" w14:textId="77777777" w:rsidR="00CE0345" w:rsidRDefault="00CE0345" w:rsidP="00CE0345">
      <w:pPr>
        <w:jc w:val="both"/>
        <w:rPr>
          <w:rFonts w:ascii="Tahoma" w:hAnsi="Tahoma" w:cs="Tahoma"/>
          <w:sz w:val="24"/>
          <w:szCs w:val="24"/>
        </w:rPr>
      </w:pPr>
    </w:p>
    <w:p w14:paraId="0077C49C" w14:textId="77777777" w:rsidR="00CE0345" w:rsidRDefault="00CE0345" w:rsidP="00CE0345">
      <w:pPr>
        <w:jc w:val="both"/>
        <w:rPr>
          <w:rFonts w:ascii="Tahoma" w:hAnsi="Tahoma" w:cs="Tahoma"/>
          <w:sz w:val="24"/>
          <w:szCs w:val="24"/>
        </w:rPr>
      </w:pPr>
    </w:p>
    <w:p w14:paraId="59A5F72C" w14:textId="77777777" w:rsidR="00CE0345" w:rsidRDefault="00CE0345" w:rsidP="00CE0345">
      <w:pPr>
        <w:jc w:val="both"/>
        <w:rPr>
          <w:rFonts w:ascii="Tahoma" w:hAnsi="Tahoma" w:cs="Tahoma"/>
          <w:sz w:val="24"/>
          <w:szCs w:val="24"/>
        </w:rPr>
      </w:pPr>
    </w:p>
    <w:p w14:paraId="486EEF1C" w14:textId="4F083D0B" w:rsidR="00DA458A" w:rsidRPr="005C2F0C" w:rsidRDefault="00DA458A" w:rsidP="006918A2">
      <w:pPr>
        <w:spacing w:line="360" w:lineRule="auto"/>
        <w:jc w:val="both"/>
        <w:rPr>
          <w:rFonts w:ascii="Tahoma" w:hAnsi="Tahoma" w:cs="Tahoma"/>
          <w:b/>
          <w:sz w:val="24"/>
          <w:szCs w:val="24"/>
        </w:rPr>
      </w:pPr>
      <w:r w:rsidRPr="005C2F0C">
        <w:rPr>
          <w:rFonts w:ascii="Tahoma" w:hAnsi="Tahoma" w:cs="Tahoma"/>
          <w:b/>
          <w:color w:val="000000"/>
          <w:sz w:val="24"/>
          <w:szCs w:val="24"/>
        </w:rPr>
        <w:lastRenderedPageBreak/>
        <w:t>Contents</w:t>
      </w:r>
    </w:p>
    <w:p w14:paraId="1CAD4225" w14:textId="7264B5F5" w:rsidR="006918A2" w:rsidRPr="006918A2" w:rsidRDefault="00DA458A">
      <w:pPr>
        <w:pStyle w:val="TOC1"/>
        <w:rPr>
          <w:rFonts w:eastAsiaTheme="minorEastAsia"/>
          <w:b w:val="0"/>
          <w:bCs w:val="0"/>
          <w:lang w:eastAsia="en-GB"/>
          <w14:ligatures w14:val="standardContextual"/>
        </w:rPr>
      </w:pPr>
      <w:r w:rsidRPr="001D285C">
        <w:rPr>
          <w:noProof w:val="0"/>
        </w:rPr>
        <w:fldChar w:fldCharType="begin"/>
      </w:r>
      <w:r w:rsidRPr="001D285C">
        <w:rPr>
          <w:noProof w:val="0"/>
        </w:rPr>
        <w:instrText xml:space="preserve"> TOC \o "1-3" \h \z \u </w:instrText>
      </w:r>
      <w:r w:rsidRPr="001D285C">
        <w:rPr>
          <w:noProof w:val="0"/>
        </w:rPr>
        <w:fldChar w:fldCharType="separate"/>
      </w:r>
      <w:hyperlink w:anchor="_Toc181623018" w:history="1">
        <w:r w:rsidR="006918A2" w:rsidRPr="006918A2">
          <w:rPr>
            <w:rStyle w:val="Hyperlink"/>
          </w:rPr>
          <w:t>Executive Summary</w:t>
        </w:r>
        <w:r w:rsidR="006918A2" w:rsidRPr="006918A2">
          <w:rPr>
            <w:webHidden/>
          </w:rPr>
          <w:tab/>
        </w:r>
        <w:r w:rsidR="006918A2" w:rsidRPr="006918A2">
          <w:rPr>
            <w:webHidden/>
          </w:rPr>
          <w:fldChar w:fldCharType="begin"/>
        </w:r>
        <w:r w:rsidR="006918A2" w:rsidRPr="006918A2">
          <w:rPr>
            <w:webHidden/>
          </w:rPr>
          <w:instrText xml:space="preserve"> PAGEREF _Toc181623018 \h </w:instrText>
        </w:r>
        <w:r w:rsidR="006918A2" w:rsidRPr="006918A2">
          <w:rPr>
            <w:webHidden/>
          </w:rPr>
        </w:r>
        <w:r w:rsidR="006918A2" w:rsidRPr="006918A2">
          <w:rPr>
            <w:webHidden/>
          </w:rPr>
          <w:fldChar w:fldCharType="separate"/>
        </w:r>
        <w:r w:rsidR="006918A2" w:rsidRPr="006918A2">
          <w:rPr>
            <w:webHidden/>
          </w:rPr>
          <w:t>i</w:t>
        </w:r>
        <w:r w:rsidR="006918A2" w:rsidRPr="006918A2">
          <w:rPr>
            <w:webHidden/>
          </w:rPr>
          <w:fldChar w:fldCharType="end"/>
        </w:r>
      </w:hyperlink>
    </w:p>
    <w:p w14:paraId="3DCF4CA0" w14:textId="777CD5D0" w:rsidR="006918A2" w:rsidRPr="006918A2" w:rsidRDefault="006918A2">
      <w:pPr>
        <w:pStyle w:val="TOC1"/>
        <w:rPr>
          <w:rFonts w:eastAsiaTheme="minorEastAsia"/>
          <w:b w:val="0"/>
          <w:bCs w:val="0"/>
          <w:lang w:eastAsia="en-GB"/>
          <w14:ligatures w14:val="standardContextual"/>
        </w:rPr>
      </w:pPr>
      <w:hyperlink w:anchor="_Toc181623019" w:history="1">
        <w:r w:rsidRPr="006918A2">
          <w:rPr>
            <w:rStyle w:val="Hyperlink"/>
          </w:rPr>
          <w:t>List of Figures</w:t>
        </w:r>
        <w:r w:rsidRPr="006918A2">
          <w:rPr>
            <w:webHidden/>
          </w:rPr>
          <w:tab/>
        </w:r>
        <w:r w:rsidRPr="006918A2">
          <w:rPr>
            <w:webHidden/>
          </w:rPr>
          <w:fldChar w:fldCharType="begin"/>
        </w:r>
        <w:r w:rsidRPr="006918A2">
          <w:rPr>
            <w:webHidden/>
          </w:rPr>
          <w:instrText xml:space="preserve"> PAGEREF _Toc181623019 \h </w:instrText>
        </w:r>
        <w:r w:rsidRPr="006918A2">
          <w:rPr>
            <w:webHidden/>
          </w:rPr>
        </w:r>
        <w:r w:rsidRPr="006918A2">
          <w:rPr>
            <w:webHidden/>
          </w:rPr>
          <w:fldChar w:fldCharType="separate"/>
        </w:r>
        <w:r w:rsidRPr="006918A2">
          <w:rPr>
            <w:webHidden/>
          </w:rPr>
          <w:t>iv</w:t>
        </w:r>
        <w:r w:rsidRPr="006918A2">
          <w:rPr>
            <w:webHidden/>
          </w:rPr>
          <w:fldChar w:fldCharType="end"/>
        </w:r>
      </w:hyperlink>
    </w:p>
    <w:p w14:paraId="54BB5F07" w14:textId="25D1A1F4" w:rsidR="006918A2" w:rsidRPr="006918A2" w:rsidRDefault="006918A2">
      <w:pPr>
        <w:pStyle w:val="TOC1"/>
        <w:rPr>
          <w:rFonts w:eastAsiaTheme="minorEastAsia"/>
          <w:b w:val="0"/>
          <w:bCs w:val="0"/>
          <w:lang w:eastAsia="en-GB"/>
          <w14:ligatures w14:val="standardContextual"/>
        </w:rPr>
      </w:pPr>
      <w:hyperlink w:anchor="_Toc181623020" w:history="1">
        <w:r w:rsidRPr="006918A2">
          <w:rPr>
            <w:rStyle w:val="Hyperlink"/>
          </w:rPr>
          <w:t>List of Tables</w:t>
        </w:r>
        <w:r w:rsidRPr="006918A2">
          <w:rPr>
            <w:webHidden/>
          </w:rPr>
          <w:tab/>
        </w:r>
        <w:r w:rsidRPr="006918A2">
          <w:rPr>
            <w:webHidden/>
          </w:rPr>
          <w:fldChar w:fldCharType="begin"/>
        </w:r>
        <w:r w:rsidRPr="006918A2">
          <w:rPr>
            <w:webHidden/>
          </w:rPr>
          <w:instrText xml:space="preserve"> PAGEREF _Toc181623020 \h </w:instrText>
        </w:r>
        <w:r w:rsidRPr="006918A2">
          <w:rPr>
            <w:webHidden/>
          </w:rPr>
        </w:r>
        <w:r w:rsidRPr="006918A2">
          <w:rPr>
            <w:webHidden/>
          </w:rPr>
          <w:fldChar w:fldCharType="separate"/>
        </w:r>
        <w:r w:rsidRPr="006918A2">
          <w:rPr>
            <w:webHidden/>
          </w:rPr>
          <w:t>v</w:t>
        </w:r>
        <w:r w:rsidRPr="006918A2">
          <w:rPr>
            <w:webHidden/>
          </w:rPr>
          <w:fldChar w:fldCharType="end"/>
        </w:r>
      </w:hyperlink>
    </w:p>
    <w:p w14:paraId="333985A2" w14:textId="6B6132E7" w:rsidR="006918A2" w:rsidRPr="006918A2" w:rsidRDefault="006918A2">
      <w:pPr>
        <w:pStyle w:val="TOC1"/>
        <w:rPr>
          <w:rFonts w:eastAsiaTheme="minorEastAsia"/>
          <w:b w:val="0"/>
          <w:bCs w:val="0"/>
          <w:lang w:eastAsia="en-GB"/>
          <w14:ligatures w14:val="standardContextual"/>
        </w:rPr>
      </w:pPr>
      <w:hyperlink w:anchor="_Toc181623021" w:history="1">
        <w:r w:rsidRPr="006918A2">
          <w:rPr>
            <w:rStyle w:val="Hyperlink"/>
          </w:rPr>
          <w:t>1.0</w:t>
        </w:r>
        <w:r w:rsidRPr="006918A2">
          <w:rPr>
            <w:rFonts w:eastAsiaTheme="minorEastAsia"/>
            <w:b w:val="0"/>
            <w:bCs w:val="0"/>
            <w:lang w:eastAsia="en-GB"/>
            <w14:ligatures w14:val="standardContextual"/>
          </w:rPr>
          <w:tab/>
        </w:r>
        <w:r w:rsidRPr="006918A2">
          <w:rPr>
            <w:rStyle w:val="Hyperlink"/>
          </w:rPr>
          <w:t>Global Market Environment</w:t>
        </w:r>
        <w:r w:rsidRPr="006918A2">
          <w:rPr>
            <w:webHidden/>
          </w:rPr>
          <w:tab/>
        </w:r>
        <w:r w:rsidRPr="006918A2">
          <w:rPr>
            <w:webHidden/>
          </w:rPr>
          <w:fldChar w:fldCharType="begin"/>
        </w:r>
        <w:r w:rsidRPr="006918A2">
          <w:rPr>
            <w:webHidden/>
          </w:rPr>
          <w:instrText xml:space="preserve"> PAGEREF _Toc181623021 \h </w:instrText>
        </w:r>
        <w:r w:rsidRPr="006918A2">
          <w:rPr>
            <w:webHidden/>
          </w:rPr>
        </w:r>
        <w:r w:rsidRPr="006918A2">
          <w:rPr>
            <w:webHidden/>
          </w:rPr>
          <w:fldChar w:fldCharType="separate"/>
        </w:r>
        <w:r w:rsidRPr="006918A2">
          <w:rPr>
            <w:webHidden/>
          </w:rPr>
          <w:t>1</w:t>
        </w:r>
        <w:r w:rsidRPr="006918A2">
          <w:rPr>
            <w:webHidden/>
          </w:rPr>
          <w:fldChar w:fldCharType="end"/>
        </w:r>
      </w:hyperlink>
    </w:p>
    <w:p w14:paraId="40C85585" w14:textId="06E25F20"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22" w:history="1">
        <w:r w:rsidRPr="006918A2">
          <w:rPr>
            <w:rStyle w:val="Hyperlink"/>
            <w:rFonts w:ascii="Tahoma" w:hAnsi="Tahoma" w:cs="Tahoma"/>
            <w:noProof/>
            <w:sz w:val="24"/>
            <w:szCs w:val="24"/>
          </w:rPr>
          <w:t>1.1</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World GDP</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_Toc181623022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1</w:t>
        </w:r>
        <w:r w:rsidRPr="006918A2">
          <w:rPr>
            <w:rFonts w:ascii="Tahoma" w:hAnsi="Tahoma" w:cs="Tahoma"/>
            <w:noProof/>
            <w:webHidden/>
            <w:sz w:val="24"/>
            <w:szCs w:val="24"/>
          </w:rPr>
          <w:fldChar w:fldCharType="end"/>
        </w:r>
      </w:hyperlink>
    </w:p>
    <w:p w14:paraId="60859599" w14:textId="6E4AA421"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23" w:history="1">
        <w:r w:rsidRPr="006918A2">
          <w:rPr>
            <w:rStyle w:val="Hyperlink"/>
            <w:rFonts w:ascii="Tahoma" w:hAnsi="Tahoma" w:cs="Tahoma"/>
            <w:bCs/>
            <w:noProof/>
            <w:sz w:val="24"/>
            <w:szCs w:val="24"/>
          </w:rPr>
          <w:t>1.2</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bCs/>
            <w:noProof/>
            <w:sz w:val="24"/>
            <w:szCs w:val="24"/>
          </w:rPr>
          <w:t>Regional Economic Developments</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_Toc181623023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1</w:t>
        </w:r>
        <w:r w:rsidRPr="006918A2">
          <w:rPr>
            <w:rFonts w:ascii="Tahoma" w:hAnsi="Tahoma" w:cs="Tahoma"/>
            <w:noProof/>
            <w:webHidden/>
            <w:sz w:val="24"/>
            <w:szCs w:val="24"/>
          </w:rPr>
          <w:fldChar w:fldCharType="end"/>
        </w:r>
      </w:hyperlink>
    </w:p>
    <w:p w14:paraId="7FC8F6F4" w14:textId="4BC37D45" w:rsidR="006918A2" w:rsidRPr="006918A2" w:rsidRDefault="006918A2">
      <w:pPr>
        <w:pStyle w:val="TOC1"/>
        <w:rPr>
          <w:rFonts w:eastAsiaTheme="minorEastAsia"/>
          <w:b w:val="0"/>
          <w:bCs w:val="0"/>
          <w:lang w:eastAsia="en-GB"/>
          <w14:ligatures w14:val="standardContextual"/>
        </w:rPr>
      </w:pPr>
      <w:hyperlink w:anchor="_Toc181623024" w:history="1">
        <w:r w:rsidRPr="006918A2">
          <w:rPr>
            <w:rStyle w:val="Hyperlink"/>
          </w:rPr>
          <w:t>2.0</w:t>
        </w:r>
        <w:r w:rsidRPr="006918A2">
          <w:rPr>
            <w:rFonts w:eastAsiaTheme="minorEastAsia"/>
            <w:b w:val="0"/>
            <w:bCs w:val="0"/>
            <w:lang w:eastAsia="en-GB"/>
            <w14:ligatures w14:val="standardContextual"/>
          </w:rPr>
          <w:tab/>
        </w:r>
        <w:r w:rsidRPr="006918A2">
          <w:rPr>
            <w:rStyle w:val="Hyperlink"/>
          </w:rPr>
          <w:t>Political</w:t>
        </w:r>
        <w:r w:rsidRPr="006918A2">
          <w:rPr>
            <w:webHidden/>
          </w:rPr>
          <w:tab/>
        </w:r>
        <w:r w:rsidRPr="006918A2">
          <w:rPr>
            <w:webHidden/>
          </w:rPr>
          <w:fldChar w:fldCharType="begin"/>
        </w:r>
        <w:r w:rsidRPr="006918A2">
          <w:rPr>
            <w:webHidden/>
          </w:rPr>
          <w:instrText xml:space="preserve"> PAGEREF _Toc181623024 \h </w:instrText>
        </w:r>
        <w:r w:rsidRPr="006918A2">
          <w:rPr>
            <w:webHidden/>
          </w:rPr>
        </w:r>
        <w:r w:rsidRPr="006918A2">
          <w:rPr>
            <w:webHidden/>
          </w:rPr>
          <w:fldChar w:fldCharType="separate"/>
        </w:r>
        <w:r w:rsidRPr="006918A2">
          <w:rPr>
            <w:webHidden/>
          </w:rPr>
          <w:t>2</w:t>
        </w:r>
        <w:r w:rsidRPr="006918A2">
          <w:rPr>
            <w:webHidden/>
          </w:rPr>
          <w:fldChar w:fldCharType="end"/>
        </w:r>
      </w:hyperlink>
    </w:p>
    <w:p w14:paraId="5BB6EFD1" w14:textId="7CDBCA4E" w:rsidR="006918A2" w:rsidRPr="006918A2" w:rsidRDefault="006918A2">
      <w:pPr>
        <w:pStyle w:val="TOC1"/>
        <w:rPr>
          <w:rFonts w:eastAsiaTheme="minorEastAsia"/>
          <w:b w:val="0"/>
          <w:bCs w:val="0"/>
          <w:lang w:eastAsia="en-GB"/>
          <w14:ligatures w14:val="standardContextual"/>
        </w:rPr>
      </w:pPr>
      <w:hyperlink w:anchor="_Toc181623025" w:history="1">
        <w:r w:rsidRPr="006918A2">
          <w:rPr>
            <w:rStyle w:val="Hyperlink"/>
          </w:rPr>
          <w:t>3.0</w:t>
        </w:r>
        <w:r w:rsidRPr="006918A2">
          <w:rPr>
            <w:rFonts w:eastAsiaTheme="minorEastAsia"/>
            <w:b w:val="0"/>
            <w:bCs w:val="0"/>
            <w:lang w:eastAsia="en-GB"/>
            <w14:ligatures w14:val="standardContextual"/>
          </w:rPr>
          <w:tab/>
        </w:r>
        <w:r w:rsidRPr="006918A2">
          <w:rPr>
            <w:rStyle w:val="Hyperlink"/>
          </w:rPr>
          <w:t>Economic Factors</w:t>
        </w:r>
        <w:r w:rsidRPr="006918A2">
          <w:rPr>
            <w:webHidden/>
          </w:rPr>
          <w:tab/>
        </w:r>
        <w:r w:rsidRPr="006918A2">
          <w:rPr>
            <w:webHidden/>
          </w:rPr>
          <w:fldChar w:fldCharType="begin"/>
        </w:r>
        <w:r w:rsidRPr="006918A2">
          <w:rPr>
            <w:webHidden/>
          </w:rPr>
          <w:instrText xml:space="preserve"> PAGEREF _Toc181623025 \h </w:instrText>
        </w:r>
        <w:r w:rsidRPr="006918A2">
          <w:rPr>
            <w:webHidden/>
          </w:rPr>
        </w:r>
        <w:r w:rsidRPr="006918A2">
          <w:rPr>
            <w:webHidden/>
          </w:rPr>
          <w:fldChar w:fldCharType="separate"/>
        </w:r>
        <w:r w:rsidRPr="006918A2">
          <w:rPr>
            <w:webHidden/>
          </w:rPr>
          <w:t>2</w:t>
        </w:r>
        <w:r w:rsidRPr="006918A2">
          <w:rPr>
            <w:webHidden/>
          </w:rPr>
          <w:fldChar w:fldCharType="end"/>
        </w:r>
      </w:hyperlink>
    </w:p>
    <w:p w14:paraId="141B0476" w14:textId="24D28958"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26" w:history="1">
        <w:r w:rsidRPr="006918A2">
          <w:rPr>
            <w:rStyle w:val="Hyperlink"/>
            <w:rFonts w:ascii="Tahoma" w:hAnsi="Tahoma" w:cs="Tahoma"/>
            <w:noProof/>
            <w:sz w:val="24"/>
            <w:szCs w:val="24"/>
          </w:rPr>
          <w:t>3.1</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GDP Performance</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_Toc181623026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2</w:t>
        </w:r>
        <w:r w:rsidRPr="006918A2">
          <w:rPr>
            <w:rFonts w:ascii="Tahoma" w:hAnsi="Tahoma" w:cs="Tahoma"/>
            <w:noProof/>
            <w:webHidden/>
            <w:sz w:val="24"/>
            <w:szCs w:val="24"/>
          </w:rPr>
          <w:fldChar w:fldCharType="end"/>
        </w:r>
      </w:hyperlink>
    </w:p>
    <w:p w14:paraId="6B86ED0B" w14:textId="2E23089D"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27" w:history="1">
        <w:r w:rsidRPr="006918A2">
          <w:rPr>
            <w:rStyle w:val="Hyperlink"/>
            <w:rFonts w:ascii="Tahoma" w:hAnsi="Tahoma" w:cs="Tahoma"/>
            <w:noProof/>
            <w:sz w:val="24"/>
            <w:szCs w:val="24"/>
          </w:rPr>
          <w:t>3.2</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Inflation</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_Toc181623027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3</w:t>
        </w:r>
        <w:r w:rsidRPr="006918A2">
          <w:rPr>
            <w:rFonts w:ascii="Tahoma" w:hAnsi="Tahoma" w:cs="Tahoma"/>
            <w:noProof/>
            <w:webHidden/>
            <w:sz w:val="24"/>
            <w:szCs w:val="24"/>
          </w:rPr>
          <w:fldChar w:fldCharType="end"/>
        </w:r>
      </w:hyperlink>
    </w:p>
    <w:p w14:paraId="3240B875" w14:textId="2B2D00C8"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28" w:history="1">
        <w:r w:rsidRPr="006918A2">
          <w:rPr>
            <w:rStyle w:val="Hyperlink"/>
            <w:rFonts w:ascii="Tahoma" w:hAnsi="Tahoma" w:cs="Tahoma"/>
            <w:noProof/>
            <w:sz w:val="24"/>
            <w:szCs w:val="24"/>
          </w:rPr>
          <w:t xml:space="preserve">3.3 </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Foreign Cu</w:t>
        </w:r>
        <w:r w:rsidRPr="006918A2">
          <w:rPr>
            <w:rStyle w:val="Hyperlink"/>
            <w:rFonts w:ascii="Tahoma" w:hAnsi="Tahoma" w:cs="Tahoma"/>
            <w:noProof/>
            <w:sz w:val="24"/>
            <w:szCs w:val="24"/>
          </w:rPr>
          <w:t>r</w:t>
        </w:r>
        <w:r w:rsidRPr="006918A2">
          <w:rPr>
            <w:rStyle w:val="Hyperlink"/>
            <w:rFonts w:ascii="Tahoma" w:hAnsi="Tahoma" w:cs="Tahoma"/>
            <w:noProof/>
            <w:sz w:val="24"/>
            <w:szCs w:val="24"/>
          </w:rPr>
          <w:t>rency Inflows</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_Toc181623028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4</w:t>
        </w:r>
        <w:r w:rsidRPr="006918A2">
          <w:rPr>
            <w:rFonts w:ascii="Tahoma" w:hAnsi="Tahoma" w:cs="Tahoma"/>
            <w:noProof/>
            <w:webHidden/>
            <w:sz w:val="24"/>
            <w:szCs w:val="24"/>
          </w:rPr>
          <w:fldChar w:fldCharType="end"/>
        </w:r>
      </w:hyperlink>
    </w:p>
    <w:p w14:paraId="77F124E9" w14:textId="7D2DE4EA"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29" w:history="1">
        <w:r w:rsidRPr="006918A2">
          <w:rPr>
            <w:rStyle w:val="Hyperlink"/>
            <w:rFonts w:ascii="Tahoma" w:hAnsi="Tahoma" w:cs="Tahoma"/>
            <w:noProof/>
            <w:sz w:val="24"/>
            <w:szCs w:val="24"/>
          </w:rPr>
          <w:t>3.4</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Public Debt Developments</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_Toc181623029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5</w:t>
        </w:r>
        <w:r w:rsidRPr="006918A2">
          <w:rPr>
            <w:rFonts w:ascii="Tahoma" w:hAnsi="Tahoma" w:cs="Tahoma"/>
            <w:noProof/>
            <w:webHidden/>
            <w:sz w:val="24"/>
            <w:szCs w:val="24"/>
          </w:rPr>
          <w:fldChar w:fldCharType="end"/>
        </w:r>
      </w:hyperlink>
    </w:p>
    <w:p w14:paraId="7921F8A0" w14:textId="0F7F9A95"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30" w:history="1">
        <w:r w:rsidRPr="006918A2">
          <w:rPr>
            <w:rStyle w:val="Hyperlink"/>
            <w:rFonts w:ascii="Tahoma" w:hAnsi="Tahoma" w:cs="Tahoma"/>
            <w:noProof/>
            <w:sz w:val="24"/>
            <w:szCs w:val="24"/>
          </w:rPr>
          <w:t>3.5</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Currency Developments</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_Toc181623030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6</w:t>
        </w:r>
        <w:r w:rsidRPr="006918A2">
          <w:rPr>
            <w:rFonts w:ascii="Tahoma" w:hAnsi="Tahoma" w:cs="Tahoma"/>
            <w:noProof/>
            <w:webHidden/>
            <w:sz w:val="24"/>
            <w:szCs w:val="24"/>
          </w:rPr>
          <w:fldChar w:fldCharType="end"/>
        </w:r>
      </w:hyperlink>
    </w:p>
    <w:p w14:paraId="274C073D" w14:textId="19F69BBE"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31" w:history="1">
        <w:r w:rsidRPr="006918A2">
          <w:rPr>
            <w:rStyle w:val="Hyperlink"/>
            <w:rFonts w:ascii="Tahoma" w:hAnsi="Tahoma" w:cs="Tahoma"/>
            <w:noProof/>
            <w:sz w:val="24"/>
            <w:szCs w:val="24"/>
          </w:rPr>
          <w:t>3.6</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Exchange Rate Developments</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_Toc181623031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7</w:t>
        </w:r>
        <w:r w:rsidRPr="006918A2">
          <w:rPr>
            <w:rFonts w:ascii="Tahoma" w:hAnsi="Tahoma" w:cs="Tahoma"/>
            <w:noProof/>
            <w:webHidden/>
            <w:sz w:val="24"/>
            <w:szCs w:val="24"/>
          </w:rPr>
          <w:fldChar w:fldCharType="end"/>
        </w:r>
      </w:hyperlink>
    </w:p>
    <w:p w14:paraId="2ABE8567" w14:textId="1E3BFB03"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32" w:history="1">
        <w:r w:rsidRPr="006918A2">
          <w:rPr>
            <w:rStyle w:val="Hyperlink"/>
            <w:rFonts w:ascii="Tahoma" w:hAnsi="Tahoma" w:cs="Tahoma"/>
            <w:noProof/>
            <w:sz w:val="24"/>
            <w:szCs w:val="24"/>
          </w:rPr>
          <w:t>3.7</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Interest Rate Developments</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_Toc181623032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8</w:t>
        </w:r>
        <w:r w:rsidRPr="006918A2">
          <w:rPr>
            <w:rFonts w:ascii="Tahoma" w:hAnsi="Tahoma" w:cs="Tahoma"/>
            <w:noProof/>
            <w:webHidden/>
            <w:sz w:val="24"/>
            <w:szCs w:val="24"/>
          </w:rPr>
          <w:fldChar w:fldCharType="end"/>
        </w:r>
      </w:hyperlink>
    </w:p>
    <w:p w14:paraId="6A109CE1" w14:textId="08D9ECE1"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33" w:history="1">
        <w:r w:rsidRPr="006918A2">
          <w:rPr>
            <w:rStyle w:val="Hyperlink"/>
            <w:rFonts w:ascii="Tahoma" w:hAnsi="Tahoma" w:cs="Tahoma"/>
            <w:noProof/>
            <w:sz w:val="24"/>
            <w:szCs w:val="24"/>
          </w:rPr>
          <w:t>3.8</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Equity Market Developments</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_Toc181623033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8</w:t>
        </w:r>
        <w:r w:rsidRPr="006918A2">
          <w:rPr>
            <w:rFonts w:ascii="Tahoma" w:hAnsi="Tahoma" w:cs="Tahoma"/>
            <w:noProof/>
            <w:webHidden/>
            <w:sz w:val="24"/>
            <w:szCs w:val="24"/>
          </w:rPr>
          <w:fldChar w:fldCharType="end"/>
        </w:r>
      </w:hyperlink>
    </w:p>
    <w:p w14:paraId="1A5F4320" w14:textId="52EA0139" w:rsidR="006918A2" w:rsidRPr="006918A2" w:rsidRDefault="006918A2">
      <w:pPr>
        <w:pStyle w:val="TOC1"/>
        <w:rPr>
          <w:rFonts w:eastAsiaTheme="minorEastAsia"/>
          <w:b w:val="0"/>
          <w:bCs w:val="0"/>
          <w:lang w:eastAsia="en-GB"/>
          <w14:ligatures w14:val="standardContextual"/>
        </w:rPr>
      </w:pPr>
      <w:hyperlink w:anchor="_Toc181623034" w:history="1">
        <w:r w:rsidRPr="006918A2">
          <w:rPr>
            <w:rStyle w:val="Hyperlink"/>
          </w:rPr>
          <w:t>4.0</w:t>
        </w:r>
        <w:r w:rsidRPr="006918A2">
          <w:rPr>
            <w:rFonts w:eastAsiaTheme="minorEastAsia"/>
            <w:b w:val="0"/>
            <w:bCs w:val="0"/>
            <w:lang w:eastAsia="en-GB"/>
            <w14:ligatures w14:val="standardContextual"/>
          </w:rPr>
          <w:tab/>
        </w:r>
        <w:r w:rsidRPr="006918A2">
          <w:rPr>
            <w:rStyle w:val="Hyperlink"/>
          </w:rPr>
          <w:t>Social Factors</w:t>
        </w:r>
        <w:r w:rsidRPr="006918A2">
          <w:rPr>
            <w:webHidden/>
          </w:rPr>
          <w:tab/>
        </w:r>
        <w:r w:rsidRPr="006918A2">
          <w:rPr>
            <w:webHidden/>
          </w:rPr>
          <w:fldChar w:fldCharType="begin"/>
        </w:r>
        <w:r w:rsidRPr="006918A2">
          <w:rPr>
            <w:webHidden/>
          </w:rPr>
          <w:instrText xml:space="preserve"> PAGEREF _Toc181623034 \h </w:instrText>
        </w:r>
        <w:r w:rsidRPr="006918A2">
          <w:rPr>
            <w:webHidden/>
          </w:rPr>
        </w:r>
        <w:r w:rsidRPr="006918A2">
          <w:rPr>
            <w:webHidden/>
          </w:rPr>
          <w:fldChar w:fldCharType="separate"/>
        </w:r>
        <w:r w:rsidRPr="006918A2">
          <w:rPr>
            <w:webHidden/>
          </w:rPr>
          <w:t>10</w:t>
        </w:r>
        <w:r w:rsidRPr="006918A2">
          <w:rPr>
            <w:webHidden/>
          </w:rPr>
          <w:fldChar w:fldCharType="end"/>
        </w:r>
      </w:hyperlink>
    </w:p>
    <w:p w14:paraId="539EDEDE" w14:textId="16C49EC4"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35" w:history="1">
        <w:r w:rsidRPr="006918A2">
          <w:rPr>
            <w:rStyle w:val="Hyperlink"/>
            <w:rFonts w:ascii="Tahoma" w:hAnsi="Tahoma" w:cs="Tahoma"/>
            <w:bCs/>
            <w:noProof/>
            <w:sz w:val="24"/>
            <w:szCs w:val="24"/>
          </w:rPr>
          <w:t>4.2</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bCs/>
            <w:noProof/>
            <w:sz w:val="24"/>
            <w:szCs w:val="24"/>
          </w:rPr>
          <w:t>Health</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_Toc181623035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10</w:t>
        </w:r>
        <w:r w:rsidRPr="006918A2">
          <w:rPr>
            <w:rFonts w:ascii="Tahoma" w:hAnsi="Tahoma" w:cs="Tahoma"/>
            <w:noProof/>
            <w:webHidden/>
            <w:sz w:val="24"/>
            <w:szCs w:val="24"/>
          </w:rPr>
          <w:fldChar w:fldCharType="end"/>
        </w:r>
      </w:hyperlink>
    </w:p>
    <w:p w14:paraId="10D8C5FD" w14:textId="0FF9882A" w:rsidR="006918A2" w:rsidRPr="006918A2" w:rsidRDefault="006918A2">
      <w:pPr>
        <w:pStyle w:val="TOC2"/>
        <w:tabs>
          <w:tab w:val="left" w:pos="960"/>
          <w:tab w:val="right" w:leader="dot" w:pos="9016"/>
        </w:tabs>
        <w:rPr>
          <w:rFonts w:ascii="Tahoma" w:eastAsiaTheme="minorEastAsia" w:hAnsi="Tahoma" w:cs="Tahoma"/>
          <w:noProof/>
          <w:sz w:val="24"/>
          <w:szCs w:val="24"/>
          <w:lang w:eastAsia="en-GB"/>
          <w14:ligatures w14:val="standardContextual"/>
        </w:rPr>
      </w:pPr>
      <w:hyperlink w:anchor="_Toc181623036" w:history="1">
        <w:r w:rsidRPr="006918A2">
          <w:rPr>
            <w:rStyle w:val="Hyperlink"/>
            <w:rFonts w:ascii="Tahoma" w:hAnsi="Tahoma" w:cs="Tahoma"/>
            <w:noProof/>
            <w:sz w:val="24"/>
            <w:szCs w:val="24"/>
          </w:rPr>
          <w:t>4.3</w:t>
        </w:r>
        <w:r w:rsidRPr="006918A2">
          <w:rPr>
            <w:rFonts w:ascii="Tahoma" w:eastAsiaTheme="minorEastAsia" w:hAnsi="Tahoma" w:cs="Tahoma"/>
            <w:noProof/>
            <w:sz w:val="24"/>
            <w:szCs w:val="24"/>
            <w:lang w:eastAsia="en-GB"/>
            <w14:ligatures w14:val="standardContextual"/>
          </w:rPr>
          <w:tab/>
        </w:r>
        <w:r w:rsidRPr="006918A2">
          <w:rPr>
            <w:rStyle w:val="Hyperlink"/>
            <w:rFonts w:ascii="Tahoma" w:hAnsi="Tahoma" w:cs="Tahoma"/>
            <w:noProof/>
            <w:sz w:val="24"/>
            <w:szCs w:val="24"/>
          </w:rPr>
          <w:t>Poverty and Hunger</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_Toc181623036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11</w:t>
        </w:r>
        <w:r w:rsidRPr="006918A2">
          <w:rPr>
            <w:rFonts w:ascii="Tahoma" w:hAnsi="Tahoma" w:cs="Tahoma"/>
            <w:noProof/>
            <w:webHidden/>
            <w:sz w:val="24"/>
            <w:szCs w:val="24"/>
          </w:rPr>
          <w:fldChar w:fldCharType="end"/>
        </w:r>
      </w:hyperlink>
    </w:p>
    <w:p w14:paraId="67303E7E" w14:textId="188084F3" w:rsidR="006918A2" w:rsidRPr="006918A2" w:rsidRDefault="006918A2">
      <w:pPr>
        <w:pStyle w:val="TOC1"/>
        <w:rPr>
          <w:rFonts w:eastAsiaTheme="minorEastAsia"/>
          <w:b w:val="0"/>
          <w:bCs w:val="0"/>
          <w:lang w:eastAsia="en-GB"/>
          <w14:ligatures w14:val="standardContextual"/>
        </w:rPr>
      </w:pPr>
      <w:hyperlink w:anchor="_Toc181623037" w:history="1">
        <w:r w:rsidRPr="006918A2">
          <w:rPr>
            <w:rStyle w:val="Hyperlink"/>
          </w:rPr>
          <w:t>5.0</w:t>
        </w:r>
        <w:r w:rsidRPr="006918A2">
          <w:rPr>
            <w:rFonts w:eastAsiaTheme="minorEastAsia"/>
            <w:b w:val="0"/>
            <w:bCs w:val="0"/>
            <w:lang w:eastAsia="en-GB"/>
            <w14:ligatures w14:val="standardContextual"/>
          </w:rPr>
          <w:tab/>
        </w:r>
        <w:r w:rsidRPr="006918A2">
          <w:rPr>
            <w:rStyle w:val="Hyperlink"/>
          </w:rPr>
          <w:t>Technological Factors</w:t>
        </w:r>
        <w:r w:rsidRPr="006918A2">
          <w:rPr>
            <w:webHidden/>
          </w:rPr>
          <w:tab/>
        </w:r>
        <w:r w:rsidRPr="006918A2">
          <w:rPr>
            <w:webHidden/>
          </w:rPr>
          <w:fldChar w:fldCharType="begin"/>
        </w:r>
        <w:r w:rsidRPr="006918A2">
          <w:rPr>
            <w:webHidden/>
          </w:rPr>
          <w:instrText xml:space="preserve"> PAGEREF _Toc181623037 \h </w:instrText>
        </w:r>
        <w:r w:rsidRPr="006918A2">
          <w:rPr>
            <w:webHidden/>
          </w:rPr>
        </w:r>
        <w:r w:rsidRPr="006918A2">
          <w:rPr>
            <w:webHidden/>
          </w:rPr>
          <w:fldChar w:fldCharType="separate"/>
        </w:r>
        <w:r w:rsidRPr="006918A2">
          <w:rPr>
            <w:webHidden/>
          </w:rPr>
          <w:t>11</w:t>
        </w:r>
        <w:r w:rsidRPr="006918A2">
          <w:rPr>
            <w:webHidden/>
          </w:rPr>
          <w:fldChar w:fldCharType="end"/>
        </w:r>
      </w:hyperlink>
    </w:p>
    <w:p w14:paraId="40DA61D5" w14:textId="604EC27B" w:rsidR="006918A2" w:rsidRPr="006918A2" w:rsidRDefault="006918A2">
      <w:pPr>
        <w:pStyle w:val="TOC1"/>
        <w:rPr>
          <w:rFonts w:eastAsiaTheme="minorEastAsia"/>
          <w:b w:val="0"/>
          <w:bCs w:val="0"/>
          <w:lang w:eastAsia="en-GB"/>
          <w14:ligatures w14:val="standardContextual"/>
        </w:rPr>
      </w:pPr>
      <w:hyperlink w:anchor="_Toc181623038" w:history="1">
        <w:r w:rsidRPr="006918A2">
          <w:rPr>
            <w:rStyle w:val="Hyperlink"/>
          </w:rPr>
          <w:t>6.0</w:t>
        </w:r>
        <w:r w:rsidRPr="006918A2">
          <w:rPr>
            <w:rFonts w:eastAsiaTheme="minorEastAsia"/>
            <w:b w:val="0"/>
            <w:bCs w:val="0"/>
            <w:lang w:eastAsia="en-GB"/>
            <w14:ligatures w14:val="standardContextual"/>
          </w:rPr>
          <w:tab/>
        </w:r>
        <w:r w:rsidRPr="006918A2">
          <w:rPr>
            <w:rStyle w:val="Hyperlink"/>
          </w:rPr>
          <w:t>Environmental Factors</w:t>
        </w:r>
        <w:r w:rsidRPr="006918A2">
          <w:rPr>
            <w:webHidden/>
          </w:rPr>
          <w:tab/>
        </w:r>
        <w:r w:rsidRPr="006918A2">
          <w:rPr>
            <w:webHidden/>
          </w:rPr>
          <w:fldChar w:fldCharType="begin"/>
        </w:r>
        <w:r w:rsidRPr="006918A2">
          <w:rPr>
            <w:webHidden/>
          </w:rPr>
          <w:instrText xml:space="preserve"> PAGEREF _Toc181623038 \h </w:instrText>
        </w:r>
        <w:r w:rsidRPr="006918A2">
          <w:rPr>
            <w:webHidden/>
          </w:rPr>
        </w:r>
        <w:r w:rsidRPr="006918A2">
          <w:rPr>
            <w:webHidden/>
          </w:rPr>
          <w:fldChar w:fldCharType="separate"/>
        </w:r>
        <w:r w:rsidRPr="006918A2">
          <w:rPr>
            <w:webHidden/>
          </w:rPr>
          <w:t>12</w:t>
        </w:r>
        <w:r w:rsidRPr="006918A2">
          <w:rPr>
            <w:webHidden/>
          </w:rPr>
          <w:fldChar w:fldCharType="end"/>
        </w:r>
      </w:hyperlink>
    </w:p>
    <w:p w14:paraId="14E7FE1A" w14:textId="4E4D715C" w:rsidR="006918A2" w:rsidRPr="006918A2" w:rsidRDefault="006918A2">
      <w:pPr>
        <w:pStyle w:val="TOC1"/>
        <w:rPr>
          <w:rFonts w:eastAsiaTheme="minorEastAsia"/>
          <w:b w:val="0"/>
          <w:bCs w:val="0"/>
          <w:lang w:eastAsia="en-GB"/>
          <w14:ligatures w14:val="standardContextual"/>
        </w:rPr>
      </w:pPr>
      <w:hyperlink w:anchor="_Toc181623039" w:history="1">
        <w:r w:rsidRPr="006918A2">
          <w:rPr>
            <w:rStyle w:val="Hyperlink"/>
          </w:rPr>
          <w:t>7.0</w:t>
        </w:r>
        <w:r w:rsidRPr="006918A2">
          <w:rPr>
            <w:rFonts w:eastAsiaTheme="minorEastAsia"/>
            <w:b w:val="0"/>
            <w:bCs w:val="0"/>
            <w:lang w:eastAsia="en-GB"/>
            <w14:ligatures w14:val="standardContextual"/>
          </w:rPr>
          <w:tab/>
        </w:r>
        <w:r w:rsidRPr="006918A2">
          <w:rPr>
            <w:rStyle w:val="Hyperlink"/>
          </w:rPr>
          <w:t>Legal Factors</w:t>
        </w:r>
        <w:r w:rsidRPr="006918A2">
          <w:rPr>
            <w:webHidden/>
          </w:rPr>
          <w:tab/>
        </w:r>
        <w:r w:rsidRPr="006918A2">
          <w:rPr>
            <w:webHidden/>
          </w:rPr>
          <w:fldChar w:fldCharType="begin"/>
        </w:r>
        <w:r w:rsidRPr="006918A2">
          <w:rPr>
            <w:webHidden/>
          </w:rPr>
          <w:instrText xml:space="preserve"> PAGEREF _Toc181623039 \h </w:instrText>
        </w:r>
        <w:r w:rsidRPr="006918A2">
          <w:rPr>
            <w:webHidden/>
          </w:rPr>
        </w:r>
        <w:r w:rsidRPr="006918A2">
          <w:rPr>
            <w:webHidden/>
          </w:rPr>
          <w:fldChar w:fldCharType="separate"/>
        </w:r>
        <w:r w:rsidRPr="006918A2">
          <w:rPr>
            <w:webHidden/>
          </w:rPr>
          <w:t>13</w:t>
        </w:r>
        <w:r w:rsidRPr="006918A2">
          <w:rPr>
            <w:webHidden/>
          </w:rPr>
          <w:fldChar w:fldCharType="end"/>
        </w:r>
      </w:hyperlink>
    </w:p>
    <w:p w14:paraId="230BD721" w14:textId="6B38E3C4" w:rsidR="006918A2" w:rsidRPr="006918A2" w:rsidRDefault="006918A2">
      <w:pPr>
        <w:pStyle w:val="TOC1"/>
        <w:rPr>
          <w:rFonts w:eastAsiaTheme="minorEastAsia"/>
          <w:b w:val="0"/>
          <w:bCs w:val="0"/>
          <w:lang w:eastAsia="en-GB"/>
          <w14:ligatures w14:val="standardContextual"/>
        </w:rPr>
      </w:pPr>
      <w:hyperlink w:anchor="_Toc181623040" w:history="1">
        <w:r w:rsidRPr="006918A2">
          <w:rPr>
            <w:rStyle w:val="Hyperlink"/>
          </w:rPr>
          <w:t>8.0</w:t>
        </w:r>
        <w:r w:rsidRPr="006918A2">
          <w:rPr>
            <w:rFonts w:eastAsiaTheme="minorEastAsia"/>
            <w:b w:val="0"/>
            <w:bCs w:val="0"/>
            <w:lang w:eastAsia="en-GB"/>
            <w14:ligatures w14:val="standardContextual"/>
          </w:rPr>
          <w:tab/>
        </w:r>
        <w:r w:rsidRPr="006918A2">
          <w:rPr>
            <w:rStyle w:val="Hyperlink"/>
          </w:rPr>
          <w:t>Recommendations</w:t>
        </w:r>
        <w:r w:rsidRPr="006918A2">
          <w:rPr>
            <w:webHidden/>
          </w:rPr>
          <w:tab/>
        </w:r>
        <w:r w:rsidRPr="006918A2">
          <w:rPr>
            <w:webHidden/>
          </w:rPr>
          <w:fldChar w:fldCharType="begin"/>
        </w:r>
        <w:r w:rsidRPr="006918A2">
          <w:rPr>
            <w:webHidden/>
          </w:rPr>
          <w:instrText xml:space="preserve"> PAGEREF _Toc181623040 \h </w:instrText>
        </w:r>
        <w:r w:rsidRPr="006918A2">
          <w:rPr>
            <w:webHidden/>
          </w:rPr>
        </w:r>
        <w:r w:rsidRPr="006918A2">
          <w:rPr>
            <w:webHidden/>
          </w:rPr>
          <w:fldChar w:fldCharType="separate"/>
        </w:r>
        <w:r w:rsidRPr="006918A2">
          <w:rPr>
            <w:webHidden/>
          </w:rPr>
          <w:t>14</w:t>
        </w:r>
        <w:r w:rsidRPr="006918A2">
          <w:rPr>
            <w:webHidden/>
          </w:rPr>
          <w:fldChar w:fldCharType="end"/>
        </w:r>
      </w:hyperlink>
    </w:p>
    <w:p w14:paraId="1848E2DC" w14:textId="302127A2" w:rsidR="006918A2" w:rsidRPr="006918A2" w:rsidRDefault="006918A2">
      <w:pPr>
        <w:pStyle w:val="TOC1"/>
        <w:rPr>
          <w:rFonts w:eastAsiaTheme="minorEastAsia"/>
          <w:b w:val="0"/>
          <w:bCs w:val="0"/>
          <w:lang w:eastAsia="en-GB"/>
          <w14:ligatures w14:val="standardContextual"/>
        </w:rPr>
      </w:pPr>
      <w:hyperlink w:anchor="_Toc181623041" w:history="1">
        <w:r w:rsidRPr="006918A2">
          <w:rPr>
            <w:rStyle w:val="Hyperlink"/>
          </w:rPr>
          <w:t>9.0 References</w:t>
        </w:r>
        <w:r w:rsidRPr="006918A2">
          <w:rPr>
            <w:webHidden/>
          </w:rPr>
          <w:tab/>
        </w:r>
        <w:r w:rsidRPr="006918A2">
          <w:rPr>
            <w:webHidden/>
          </w:rPr>
          <w:fldChar w:fldCharType="begin"/>
        </w:r>
        <w:r w:rsidRPr="006918A2">
          <w:rPr>
            <w:webHidden/>
          </w:rPr>
          <w:instrText xml:space="preserve"> PAGEREF _Toc181623041 \h </w:instrText>
        </w:r>
        <w:r w:rsidRPr="006918A2">
          <w:rPr>
            <w:webHidden/>
          </w:rPr>
        </w:r>
        <w:r w:rsidRPr="006918A2">
          <w:rPr>
            <w:webHidden/>
          </w:rPr>
          <w:fldChar w:fldCharType="separate"/>
        </w:r>
        <w:r w:rsidRPr="006918A2">
          <w:rPr>
            <w:webHidden/>
          </w:rPr>
          <w:t>16</w:t>
        </w:r>
        <w:r w:rsidRPr="006918A2">
          <w:rPr>
            <w:webHidden/>
          </w:rPr>
          <w:fldChar w:fldCharType="end"/>
        </w:r>
      </w:hyperlink>
    </w:p>
    <w:p w14:paraId="3F33CB8B" w14:textId="1C18FCE2" w:rsidR="006918A2" w:rsidRPr="006918A2" w:rsidRDefault="006918A2">
      <w:pPr>
        <w:pStyle w:val="TOC1"/>
        <w:rPr>
          <w:rFonts w:eastAsiaTheme="minorEastAsia"/>
          <w:b w:val="0"/>
          <w:bCs w:val="0"/>
          <w:lang w:eastAsia="en-GB"/>
          <w14:ligatures w14:val="standardContextual"/>
        </w:rPr>
      </w:pPr>
      <w:hyperlink w:anchor="_Toc181623042" w:history="1">
        <w:r w:rsidRPr="006918A2">
          <w:rPr>
            <w:rStyle w:val="Hyperlink"/>
          </w:rPr>
          <w:t>Annexes</w:t>
        </w:r>
        <w:r w:rsidRPr="006918A2">
          <w:rPr>
            <w:webHidden/>
          </w:rPr>
          <w:tab/>
        </w:r>
        <w:r w:rsidRPr="006918A2">
          <w:rPr>
            <w:webHidden/>
          </w:rPr>
          <w:fldChar w:fldCharType="begin"/>
        </w:r>
        <w:r w:rsidRPr="006918A2">
          <w:rPr>
            <w:webHidden/>
          </w:rPr>
          <w:instrText xml:space="preserve"> PAGEREF _Toc181623042 \h </w:instrText>
        </w:r>
        <w:r w:rsidRPr="006918A2">
          <w:rPr>
            <w:webHidden/>
          </w:rPr>
        </w:r>
        <w:r w:rsidRPr="006918A2">
          <w:rPr>
            <w:webHidden/>
          </w:rPr>
          <w:fldChar w:fldCharType="separate"/>
        </w:r>
        <w:r w:rsidRPr="006918A2">
          <w:rPr>
            <w:webHidden/>
          </w:rPr>
          <w:t>18</w:t>
        </w:r>
        <w:r w:rsidRPr="006918A2">
          <w:rPr>
            <w:webHidden/>
          </w:rPr>
          <w:fldChar w:fldCharType="end"/>
        </w:r>
      </w:hyperlink>
    </w:p>
    <w:p w14:paraId="4114611F" w14:textId="19CDB2B4" w:rsidR="006918A2" w:rsidRDefault="006918A2">
      <w:pPr>
        <w:pStyle w:val="TOC2"/>
        <w:tabs>
          <w:tab w:val="right" w:leader="dot" w:pos="9016"/>
        </w:tabs>
        <w:rPr>
          <w:rFonts w:asciiTheme="minorHAnsi" w:eastAsiaTheme="minorEastAsia" w:hAnsiTheme="minorHAnsi" w:cstheme="minorBidi"/>
          <w:noProof/>
          <w:sz w:val="24"/>
          <w:szCs w:val="24"/>
          <w:lang w:eastAsia="en-GB"/>
          <w14:ligatures w14:val="standardContextual"/>
        </w:rPr>
      </w:pPr>
      <w:hyperlink w:anchor="_Toc181623043" w:history="1">
        <w:r w:rsidRPr="006918A2">
          <w:rPr>
            <w:rStyle w:val="Hyperlink"/>
            <w:rFonts w:ascii="Tahoma" w:hAnsi="Tahoma" w:cs="Tahoma"/>
            <w:noProof/>
            <w:sz w:val="24"/>
            <w:szCs w:val="24"/>
            <w:lang w:val="en-US"/>
          </w:rPr>
          <w:t>Annexture A: PESTEL-SWOT Analysis Matrix for the Quarter Ending 30 September 2024</w:t>
        </w:r>
        <w:r w:rsidRPr="006918A2">
          <w:rPr>
            <w:rFonts w:ascii="Tahoma" w:hAnsi="Tahoma" w:cs="Tahoma"/>
            <w:noProof/>
            <w:webHidden/>
            <w:sz w:val="24"/>
            <w:szCs w:val="24"/>
          </w:rPr>
          <w:tab/>
        </w:r>
        <w:r w:rsidRPr="006918A2">
          <w:rPr>
            <w:rFonts w:ascii="Tahoma" w:hAnsi="Tahoma" w:cs="Tahoma"/>
            <w:noProof/>
            <w:webHidden/>
            <w:sz w:val="24"/>
            <w:szCs w:val="24"/>
          </w:rPr>
          <w:fldChar w:fldCharType="begin"/>
        </w:r>
        <w:r w:rsidRPr="006918A2">
          <w:rPr>
            <w:rFonts w:ascii="Tahoma" w:hAnsi="Tahoma" w:cs="Tahoma"/>
            <w:noProof/>
            <w:webHidden/>
            <w:sz w:val="24"/>
            <w:szCs w:val="24"/>
          </w:rPr>
          <w:instrText xml:space="preserve"> PAGEREF _Toc181623043 \h </w:instrText>
        </w:r>
        <w:r w:rsidRPr="006918A2">
          <w:rPr>
            <w:rFonts w:ascii="Tahoma" w:hAnsi="Tahoma" w:cs="Tahoma"/>
            <w:noProof/>
            <w:webHidden/>
            <w:sz w:val="24"/>
            <w:szCs w:val="24"/>
          </w:rPr>
        </w:r>
        <w:r w:rsidRPr="006918A2">
          <w:rPr>
            <w:rFonts w:ascii="Tahoma" w:hAnsi="Tahoma" w:cs="Tahoma"/>
            <w:noProof/>
            <w:webHidden/>
            <w:sz w:val="24"/>
            <w:szCs w:val="24"/>
          </w:rPr>
          <w:fldChar w:fldCharType="separate"/>
        </w:r>
        <w:r w:rsidRPr="006918A2">
          <w:rPr>
            <w:rFonts w:ascii="Tahoma" w:hAnsi="Tahoma" w:cs="Tahoma"/>
            <w:noProof/>
            <w:webHidden/>
            <w:sz w:val="24"/>
            <w:szCs w:val="24"/>
          </w:rPr>
          <w:t>18</w:t>
        </w:r>
        <w:r w:rsidRPr="006918A2">
          <w:rPr>
            <w:rFonts w:ascii="Tahoma" w:hAnsi="Tahoma" w:cs="Tahoma"/>
            <w:noProof/>
            <w:webHidden/>
            <w:sz w:val="24"/>
            <w:szCs w:val="24"/>
          </w:rPr>
          <w:fldChar w:fldCharType="end"/>
        </w:r>
      </w:hyperlink>
    </w:p>
    <w:p w14:paraId="5ED1CE2A" w14:textId="45DEC2FE" w:rsidR="00DA458A" w:rsidRPr="00EE60E9" w:rsidRDefault="00DA458A">
      <w:pPr>
        <w:rPr>
          <w:rFonts w:ascii="Tahoma" w:hAnsi="Tahoma" w:cs="Tahoma"/>
          <w:sz w:val="24"/>
          <w:szCs w:val="24"/>
        </w:rPr>
      </w:pPr>
      <w:r w:rsidRPr="001D285C">
        <w:rPr>
          <w:rFonts w:ascii="Tahoma" w:hAnsi="Tahoma" w:cs="Tahoma"/>
          <w:b/>
          <w:bCs/>
          <w:sz w:val="24"/>
          <w:szCs w:val="24"/>
        </w:rPr>
        <w:fldChar w:fldCharType="end"/>
      </w:r>
    </w:p>
    <w:p w14:paraId="31DF1B9E" w14:textId="77777777" w:rsidR="00DA458A" w:rsidRPr="00593E73" w:rsidRDefault="00DA458A">
      <w:pPr>
        <w:rPr>
          <w:rFonts w:ascii="Tahoma" w:hAnsi="Tahoma" w:cs="Tahoma"/>
          <w:sz w:val="24"/>
          <w:szCs w:val="24"/>
        </w:rPr>
      </w:pPr>
    </w:p>
    <w:p w14:paraId="573347A0" w14:textId="77777777" w:rsidR="00F67469" w:rsidRPr="0063000E" w:rsidRDefault="00654F03" w:rsidP="0063000E">
      <w:pPr>
        <w:pStyle w:val="Heading1"/>
        <w:spacing w:before="0" w:after="240"/>
        <w:jc w:val="both"/>
        <w:rPr>
          <w:rFonts w:cs="Tahoma"/>
          <w:bCs/>
          <w:color w:val="000000"/>
          <w:szCs w:val="24"/>
        </w:rPr>
      </w:pPr>
      <w:r w:rsidRPr="00593E73">
        <w:rPr>
          <w:rFonts w:cs="Tahoma"/>
          <w:szCs w:val="24"/>
        </w:rPr>
        <w:br w:type="page"/>
      </w:r>
      <w:bookmarkStart w:id="1" w:name="_Toc181623019"/>
      <w:r w:rsidR="00F67469" w:rsidRPr="0063000E">
        <w:rPr>
          <w:rFonts w:cs="Tahoma"/>
          <w:bCs/>
          <w:color w:val="000000"/>
          <w:szCs w:val="24"/>
        </w:rPr>
        <w:lastRenderedPageBreak/>
        <w:t>List of Figures</w:t>
      </w:r>
      <w:bookmarkEnd w:id="1"/>
      <w:r w:rsidR="00F67469" w:rsidRPr="0063000E">
        <w:rPr>
          <w:rFonts w:cs="Tahoma"/>
          <w:bCs/>
          <w:color w:val="000000"/>
          <w:szCs w:val="24"/>
        </w:rPr>
        <w:t xml:space="preserve"> </w:t>
      </w:r>
    </w:p>
    <w:p w14:paraId="079F539F" w14:textId="2031F453"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r>
        <w:rPr>
          <w:rFonts w:cs="Tahoma"/>
          <w:b/>
          <w:szCs w:val="24"/>
        </w:rPr>
        <w:fldChar w:fldCharType="begin"/>
      </w:r>
      <w:r>
        <w:rPr>
          <w:rFonts w:cs="Tahoma"/>
          <w:b/>
          <w:szCs w:val="24"/>
        </w:rPr>
        <w:instrText xml:space="preserve"> TOC \h \z \c "Figure" </w:instrText>
      </w:r>
      <w:r>
        <w:rPr>
          <w:rFonts w:cs="Tahoma"/>
          <w:b/>
          <w:szCs w:val="24"/>
        </w:rPr>
        <w:fldChar w:fldCharType="separate"/>
      </w:r>
      <w:hyperlink w:anchor="_Toc181019892" w:history="1">
        <w:r w:rsidRPr="00A921FA">
          <w:rPr>
            <w:rStyle w:val="Hyperlink"/>
            <w:noProof/>
          </w:rPr>
          <w:t>Figure 1: Zimbabwe Economic Growth Prospects</w:t>
        </w:r>
        <w:r>
          <w:rPr>
            <w:noProof/>
            <w:webHidden/>
          </w:rPr>
          <w:tab/>
        </w:r>
        <w:r>
          <w:rPr>
            <w:noProof/>
            <w:webHidden/>
          </w:rPr>
          <w:fldChar w:fldCharType="begin"/>
        </w:r>
        <w:r>
          <w:rPr>
            <w:noProof/>
            <w:webHidden/>
          </w:rPr>
          <w:instrText xml:space="preserve"> PAGEREF _Toc181019892 \h </w:instrText>
        </w:r>
        <w:r>
          <w:rPr>
            <w:noProof/>
            <w:webHidden/>
          </w:rPr>
        </w:r>
        <w:r>
          <w:rPr>
            <w:noProof/>
            <w:webHidden/>
          </w:rPr>
          <w:fldChar w:fldCharType="separate"/>
        </w:r>
        <w:r>
          <w:rPr>
            <w:noProof/>
            <w:webHidden/>
          </w:rPr>
          <w:t>3</w:t>
        </w:r>
        <w:r>
          <w:rPr>
            <w:noProof/>
            <w:webHidden/>
          </w:rPr>
          <w:fldChar w:fldCharType="end"/>
        </w:r>
      </w:hyperlink>
    </w:p>
    <w:p w14:paraId="0657A70C" w14:textId="043E1701"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hyperlink w:anchor="_Toc181019893" w:history="1">
        <w:r w:rsidRPr="00A921FA">
          <w:rPr>
            <w:rStyle w:val="Hyperlink"/>
            <w:noProof/>
          </w:rPr>
          <w:t>Figure 2: Inflation Developments</w:t>
        </w:r>
        <w:r>
          <w:rPr>
            <w:noProof/>
            <w:webHidden/>
          </w:rPr>
          <w:tab/>
        </w:r>
        <w:r>
          <w:rPr>
            <w:noProof/>
            <w:webHidden/>
          </w:rPr>
          <w:fldChar w:fldCharType="begin"/>
        </w:r>
        <w:r>
          <w:rPr>
            <w:noProof/>
            <w:webHidden/>
          </w:rPr>
          <w:instrText xml:space="preserve"> PAGEREF _Toc181019893 \h </w:instrText>
        </w:r>
        <w:r>
          <w:rPr>
            <w:noProof/>
            <w:webHidden/>
          </w:rPr>
        </w:r>
        <w:r>
          <w:rPr>
            <w:noProof/>
            <w:webHidden/>
          </w:rPr>
          <w:fldChar w:fldCharType="separate"/>
        </w:r>
        <w:r>
          <w:rPr>
            <w:noProof/>
            <w:webHidden/>
          </w:rPr>
          <w:t>4</w:t>
        </w:r>
        <w:r>
          <w:rPr>
            <w:noProof/>
            <w:webHidden/>
          </w:rPr>
          <w:fldChar w:fldCharType="end"/>
        </w:r>
      </w:hyperlink>
    </w:p>
    <w:p w14:paraId="0ECAA616" w14:textId="6BB0383F" w:rsidR="00DA458A" w:rsidRPr="007961C9" w:rsidRDefault="001D285C">
      <w:pPr>
        <w:rPr>
          <w:rFonts w:ascii="Tahoma" w:hAnsi="Tahoma" w:cs="Tahoma"/>
          <w:b/>
          <w:sz w:val="24"/>
          <w:szCs w:val="24"/>
        </w:rPr>
      </w:pPr>
      <w:r>
        <w:rPr>
          <w:rFonts w:ascii="Tahoma" w:hAnsi="Tahoma" w:cs="Tahoma"/>
          <w:b/>
          <w:sz w:val="24"/>
          <w:szCs w:val="24"/>
        </w:rPr>
        <w:fldChar w:fldCharType="end"/>
      </w:r>
    </w:p>
    <w:p w14:paraId="0F525B68" w14:textId="77777777" w:rsidR="00654F03" w:rsidRPr="0063000E" w:rsidRDefault="00654F03" w:rsidP="0063000E">
      <w:pPr>
        <w:pStyle w:val="Heading1"/>
        <w:spacing w:before="0" w:after="240"/>
        <w:jc w:val="both"/>
        <w:rPr>
          <w:rFonts w:cs="Tahoma"/>
          <w:bCs/>
          <w:color w:val="000000"/>
          <w:szCs w:val="24"/>
        </w:rPr>
      </w:pPr>
      <w:r w:rsidRPr="00593E73">
        <w:rPr>
          <w:rFonts w:cs="Tahoma"/>
          <w:szCs w:val="24"/>
        </w:rPr>
        <w:br w:type="page"/>
      </w:r>
      <w:bookmarkStart w:id="2" w:name="_Toc181623020"/>
      <w:r w:rsidR="00F67469" w:rsidRPr="0063000E">
        <w:rPr>
          <w:rFonts w:cs="Tahoma"/>
          <w:bCs/>
          <w:color w:val="000000"/>
          <w:szCs w:val="24"/>
        </w:rPr>
        <w:lastRenderedPageBreak/>
        <w:t>List of Tables</w:t>
      </w:r>
      <w:bookmarkEnd w:id="2"/>
      <w:r w:rsidR="00F67469" w:rsidRPr="0063000E">
        <w:rPr>
          <w:rFonts w:cs="Tahoma"/>
          <w:bCs/>
          <w:color w:val="000000"/>
          <w:szCs w:val="24"/>
        </w:rPr>
        <w:t xml:space="preserve"> </w:t>
      </w:r>
    </w:p>
    <w:p w14:paraId="41CFEEF0" w14:textId="65DEFFFF"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r>
        <w:rPr>
          <w:rFonts w:cs="Tahoma"/>
          <w:szCs w:val="24"/>
        </w:rPr>
        <w:fldChar w:fldCharType="begin"/>
      </w:r>
      <w:r>
        <w:rPr>
          <w:rFonts w:cs="Tahoma"/>
          <w:szCs w:val="24"/>
        </w:rPr>
        <w:instrText xml:space="preserve"> TOC \h \z \c "Table" </w:instrText>
      </w:r>
      <w:r>
        <w:rPr>
          <w:rFonts w:cs="Tahoma"/>
          <w:szCs w:val="24"/>
        </w:rPr>
        <w:fldChar w:fldCharType="separate"/>
      </w:r>
      <w:hyperlink w:anchor="_Toc181019729" w:history="1">
        <w:r w:rsidRPr="00364261">
          <w:rPr>
            <w:rStyle w:val="Hyperlink"/>
            <w:noProof/>
          </w:rPr>
          <w:t>Table 1: Global Growth Projections (%)</w:t>
        </w:r>
        <w:r w:rsidRPr="00364261">
          <w:rPr>
            <w:rStyle w:val="Hyperlink"/>
            <w:noProof/>
            <w:kern w:val="0"/>
            <w:lang w:eastAsia="en-ZW"/>
          </w:rPr>
          <w:t xml:space="preserve"> 2023-2025</w:t>
        </w:r>
        <w:r>
          <w:rPr>
            <w:noProof/>
            <w:webHidden/>
          </w:rPr>
          <w:tab/>
        </w:r>
        <w:r>
          <w:rPr>
            <w:noProof/>
            <w:webHidden/>
          </w:rPr>
          <w:fldChar w:fldCharType="begin"/>
        </w:r>
        <w:r>
          <w:rPr>
            <w:noProof/>
            <w:webHidden/>
          </w:rPr>
          <w:instrText xml:space="preserve"> PAGEREF _Toc181019729 \h </w:instrText>
        </w:r>
        <w:r>
          <w:rPr>
            <w:noProof/>
            <w:webHidden/>
          </w:rPr>
        </w:r>
        <w:r>
          <w:rPr>
            <w:noProof/>
            <w:webHidden/>
          </w:rPr>
          <w:fldChar w:fldCharType="separate"/>
        </w:r>
        <w:r>
          <w:rPr>
            <w:noProof/>
            <w:webHidden/>
          </w:rPr>
          <w:t>1</w:t>
        </w:r>
        <w:r>
          <w:rPr>
            <w:noProof/>
            <w:webHidden/>
          </w:rPr>
          <w:fldChar w:fldCharType="end"/>
        </w:r>
      </w:hyperlink>
    </w:p>
    <w:p w14:paraId="610E5410" w14:textId="6C6E6E4C"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hyperlink w:anchor="_Toc181019730" w:history="1">
        <w:r w:rsidRPr="00364261">
          <w:rPr>
            <w:rStyle w:val="Hyperlink"/>
            <w:noProof/>
          </w:rPr>
          <w:t>Table 2: Total Foreign Currency Receipts</w:t>
        </w:r>
        <w:r>
          <w:rPr>
            <w:noProof/>
            <w:webHidden/>
          </w:rPr>
          <w:tab/>
        </w:r>
        <w:r>
          <w:rPr>
            <w:noProof/>
            <w:webHidden/>
          </w:rPr>
          <w:fldChar w:fldCharType="begin"/>
        </w:r>
        <w:r>
          <w:rPr>
            <w:noProof/>
            <w:webHidden/>
          </w:rPr>
          <w:instrText xml:space="preserve"> PAGEREF _Toc181019730 \h </w:instrText>
        </w:r>
        <w:r>
          <w:rPr>
            <w:noProof/>
            <w:webHidden/>
          </w:rPr>
        </w:r>
        <w:r>
          <w:rPr>
            <w:noProof/>
            <w:webHidden/>
          </w:rPr>
          <w:fldChar w:fldCharType="separate"/>
        </w:r>
        <w:r>
          <w:rPr>
            <w:noProof/>
            <w:webHidden/>
          </w:rPr>
          <w:t>5</w:t>
        </w:r>
        <w:r>
          <w:rPr>
            <w:noProof/>
            <w:webHidden/>
          </w:rPr>
          <w:fldChar w:fldCharType="end"/>
        </w:r>
      </w:hyperlink>
    </w:p>
    <w:p w14:paraId="7DBBD2B5" w14:textId="26680A66"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hyperlink w:anchor="_Toc181019731" w:history="1">
        <w:r w:rsidRPr="00364261">
          <w:rPr>
            <w:rStyle w:val="Hyperlink"/>
            <w:noProof/>
          </w:rPr>
          <w:t>Table 3: External Debt Service-end of May 2024(US$ millions)</w:t>
        </w:r>
        <w:r>
          <w:rPr>
            <w:noProof/>
            <w:webHidden/>
          </w:rPr>
          <w:tab/>
        </w:r>
        <w:r>
          <w:rPr>
            <w:noProof/>
            <w:webHidden/>
          </w:rPr>
          <w:fldChar w:fldCharType="begin"/>
        </w:r>
        <w:r>
          <w:rPr>
            <w:noProof/>
            <w:webHidden/>
          </w:rPr>
          <w:instrText xml:space="preserve"> PAGEREF _Toc181019731 \h </w:instrText>
        </w:r>
        <w:r>
          <w:rPr>
            <w:noProof/>
            <w:webHidden/>
          </w:rPr>
        </w:r>
        <w:r>
          <w:rPr>
            <w:noProof/>
            <w:webHidden/>
          </w:rPr>
          <w:fldChar w:fldCharType="separate"/>
        </w:r>
        <w:r>
          <w:rPr>
            <w:noProof/>
            <w:webHidden/>
          </w:rPr>
          <w:t>6</w:t>
        </w:r>
        <w:r>
          <w:rPr>
            <w:noProof/>
            <w:webHidden/>
          </w:rPr>
          <w:fldChar w:fldCharType="end"/>
        </w:r>
      </w:hyperlink>
    </w:p>
    <w:p w14:paraId="298F7559" w14:textId="7FAACF59"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hyperlink w:anchor="_Toc181019732" w:history="1">
        <w:r w:rsidRPr="00364261">
          <w:rPr>
            <w:rStyle w:val="Hyperlink"/>
            <w:noProof/>
          </w:rPr>
          <w:t>Table 4: ZWG Exchange Rate Movements</w:t>
        </w:r>
        <w:r>
          <w:rPr>
            <w:noProof/>
            <w:webHidden/>
          </w:rPr>
          <w:tab/>
        </w:r>
        <w:r>
          <w:rPr>
            <w:noProof/>
            <w:webHidden/>
          </w:rPr>
          <w:fldChar w:fldCharType="begin"/>
        </w:r>
        <w:r>
          <w:rPr>
            <w:noProof/>
            <w:webHidden/>
          </w:rPr>
          <w:instrText xml:space="preserve"> PAGEREF _Toc181019732 \h </w:instrText>
        </w:r>
        <w:r>
          <w:rPr>
            <w:noProof/>
            <w:webHidden/>
          </w:rPr>
        </w:r>
        <w:r>
          <w:rPr>
            <w:noProof/>
            <w:webHidden/>
          </w:rPr>
          <w:fldChar w:fldCharType="separate"/>
        </w:r>
        <w:r>
          <w:rPr>
            <w:noProof/>
            <w:webHidden/>
          </w:rPr>
          <w:t>7</w:t>
        </w:r>
        <w:r>
          <w:rPr>
            <w:noProof/>
            <w:webHidden/>
          </w:rPr>
          <w:fldChar w:fldCharType="end"/>
        </w:r>
      </w:hyperlink>
    </w:p>
    <w:p w14:paraId="7F959A17" w14:textId="02FA3364"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hyperlink w:anchor="_Toc181019733" w:history="1">
        <w:r w:rsidRPr="00364261">
          <w:rPr>
            <w:rStyle w:val="Hyperlink"/>
            <w:noProof/>
          </w:rPr>
          <w:t>Table 5: Zimbabwe Stock Exchange Movements</w:t>
        </w:r>
        <w:r>
          <w:rPr>
            <w:noProof/>
            <w:webHidden/>
          </w:rPr>
          <w:tab/>
        </w:r>
        <w:r>
          <w:rPr>
            <w:noProof/>
            <w:webHidden/>
          </w:rPr>
          <w:fldChar w:fldCharType="begin"/>
        </w:r>
        <w:r>
          <w:rPr>
            <w:noProof/>
            <w:webHidden/>
          </w:rPr>
          <w:instrText xml:space="preserve"> PAGEREF _Toc181019733 \h </w:instrText>
        </w:r>
        <w:r>
          <w:rPr>
            <w:noProof/>
            <w:webHidden/>
          </w:rPr>
        </w:r>
        <w:r>
          <w:rPr>
            <w:noProof/>
            <w:webHidden/>
          </w:rPr>
          <w:fldChar w:fldCharType="separate"/>
        </w:r>
        <w:r>
          <w:rPr>
            <w:noProof/>
            <w:webHidden/>
          </w:rPr>
          <w:t>9</w:t>
        </w:r>
        <w:r>
          <w:rPr>
            <w:noProof/>
            <w:webHidden/>
          </w:rPr>
          <w:fldChar w:fldCharType="end"/>
        </w:r>
      </w:hyperlink>
    </w:p>
    <w:p w14:paraId="29455E7E" w14:textId="482E315D" w:rsidR="001D285C" w:rsidRDefault="001D285C">
      <w:pPr>
        <w:pStyle w:val="TableofFigures"/>
        <w:tabs>
          <w:tab w:val="right" w:leader="dot" w:pos="9016"/>
        </w:tabs>
        <w:rPr>
          <w:rFonts w:asciiTheme="minorHAnsi" w:eastAsiaTheme="minorEastAsia" w:hAnsiTheme="minorHAnsi" w:cstheme="minorBidi"/>
          <w:noProof/>
          <w:szCs w:val="24"/>
          <w:lang w:eastAsia="en-GB"/>
          <w14:ligatures w14:val="standardContextual"/>
        </w:rPr>
      </w:pPr>
      <w:hyperlink w:anchor="_Toc181019734" w:history="1">
        <w:r w:rsidRPr="00364261">
          <w:rPr>
            <w:rStyle w:val="Hyperlink"/>
            <w:noProof/>
          </w:rPr>
          <w:t>Table 6: Victoria Falls Stock Exchange Movements</w:t>
        </w:r>
        <w:r>
          <w:rPr>
            <w:noProof/>
            <w:webHidden/>
          </w:rPr>
          <w:tab/>
        </w:r>
        <w:r>
          <w:rPr>
            <w:noProof/>
            <w:webHidden/>
          </w:rPr>
          <w:fldChar w:fldCharType="begin"/>
        </w:r>
        <w:r>
          <w:rPr>
            <w:noProof/>
            <w:webHidden/>
          </w:rPr>
          <w:instrText xml:space="preserve"> PAGEREF _Toc181019734 \h </w:instrText>
        </w:r>
        <w:r>
          <w:rPr>
            <w:noProof/>
            <w:webHidden/>
          </w:rPr>
        </w:r>
        <w:r>
          <w:rPr>
            <w:noProof/>
            <w:webHidden/>
          </w:rPr>
          <w:fldChar w:fldCharType="separate"/>
        </w:r>
        <w:r>
          <w:rPr>
            <w:noProof/>
            <w:webHidden/>
          </w:rPr>
          <w:t>9</w:t>
        </w:r>
        <w:r>
          <w:rPr>
            <w:noProof/>
            <w:webHidden/>
          </w:rPr>
          <w:fldChar w:fldCharType="end"/>
        </w:r>
      </w:hyperlink>
    </w:p>
    <w:p w14:paraId="0CE8BE89" w14:textId="6546BE3F" w:rsidR="00B357AC" w:rsidRPr="00593E73" w:rsidRDefault="001D285C" w:rsidP="00753356">
      <w:pPr>
        <w:pStyle w:val="Heading1"/>
        <w:spacing w:before="0" w:after="240"/>
        <w:jc w:val="both"/>
        <w:rPr>
          <w:rFonts w:cs="Tahoma"/>
          <w:szCs w:val="24"/>
        </w:rPr>
        <w:sectPr w:rsidR="00B357AC" w:rsidRPr="00593E73" w:rsidSect="0063000E">
          <w:headerReference w:type="default" r:id="rId10"/>
          <w:pgSz w:w="11906" w:h="16838"/>
          <w:pgMar w:top="1440" w:right="1440" w:bottom="1440" w:left="1440" w:header="708" w:footer="708" w:gutter="0"/>
          <w:pgNumType w:fmt="lowerRoman" w:start="1"/>
          <w:cols w:space="708"/>
          <w:docGrid w:linePitch="360"/>
        </w:sectPr>
      </w:pPr>
      <w:r>
        <w:rPr>
          <w:rFonts w:cs="Tahoma"/>
          <w:szCs w:val="24"/>
        </w:rPr>
        <w:fldChar w:fldCharType="end"/>
      </w:r>
      <w:r w:rsidR="00243C51" w:rsidRPr="00593E73">
        <w:rPr>
          <w:rFonts w:cs="Tahoma"/>
          <w:szCs w:val="24"/>
        </w:rPr>
        <w:br w:type="page"/>
      </w:r>
    </w:p>
    <w:p w14:paraId="57E23C00" w14:textId="77777777" w:rsidR="007A3E1D" w:rsidRPr="00550340" w:rsidRDefault="004F680D" w:rsidP="00550340">
      <w:pPr>
        <w:pStyle w:val="Heading1"/>
        <w:jc w:val="both"/>
        <w:rPr>
          <w:rFonts w:cs="Tahoma"/>
          <w:szCs w:val="24"/>
        </w:rPr>
      </w:pPr>
      <w:bookmarkStart w:id="3" w:name="_Toc181623021"/>
      <w:r w:rsidRPr="00550340">
        <w:rPr>
          <w:rFonts w:cs="Tahoma"/>
          <w:szCs w:val="24"/>
        </w:rPr>
        <w:lastRenderedPageBreak/>
        <w:t>1.0</w:t>
      </w:r>
      <w:r w:rsidRPr="00550340">
        <w:rPr>
          <w:rFonts w:cs="Tahoma"/>
          <w:szCs w:val="24"/>
        </w:rPr>
        <w:tab/>
      </w:r>
      <w:r w:rsidR="00120FAA" w:rsidRPr="00550340">
        <w:rPr>
          <w:rFonts w:cs="Tahoma"/>
          <w:szCs w:val="24"/>
        </w:rPr>
        <w:t>Global Market Environment</w:t>
      </w:r>
      <w:bookmarkEnd w:id="3"/>
      <w:r w:rsidR="007A3E1D" w:rsidRPr="00550340">
        <w:rPr>
          <w:rFonts w:cs="Tahoma"/>
          <w:szCs w:val="24"/>
        </w:rPr>
        <w:t xml:space="preserve"> </w:t>
      </w:r>
    </w:p>
    <w:p w14:paraId="1D24A89D" w14:textId="77777777" w:rsidR="00FB3820" w:rsidRPr="00550340" w:rsidRDefault="00AC0715" w:rsidP="00550340">
      <w:pPr>
        <w:pStyle w:val="Heading2"/>
        <w:jc w:val="both"/>
        <w:rPr>
          <w:rFonts w:cs="Tahoma"/>
          <w:szCs w:val="24"/>
        </w:rPr>
      </w:pPr>
      <w:bookmarkStart w:id="4" w:name="_Toc181623022"/>
      <w:r w:rsidRPr="00550340">
        <w:rPr>
          <w:rFonts w:cs="Tahoma"/>
          <w:szCs w:val="24"/>
        </w:rPr>
        <w:t>1.1</w:t>
      </w:r>
      <w:r w:rsidR="004F680D" w:rsidRPr="00550340">
        <w:rPr>
          <w:rFonts w:cs="Tahoma"/>
          <w:szCs w:val="24"/>
        </w:rPr>
        <w:tab/>
      </w:r>
      <w:r w:rsidR="00E0023D" w:rsidRPr="00550340">
        <w:rPr>
          <w:rFonts w:cs="Tahoma"/>
          <w:szCs w:val="24"/>
        </w:rPr>
        <w:t xml:space="preserve">World </w:t>
      </w:r>
      <w:r w:rsidR="00120FAA" w:rsidRPr="00550340">
        <w:rPr>
          <w:rFonts w:cs="Tahoma"/>
          <w:szCs w:val="24"/>
        </w:rPr>
        <w:t>GDP</w:t>
      </w:r>
      <w:bookmarkEnd w:id="4"/>
    </w:p>
    <w:p w14:paraId="06C891C8" w14:textId="0D563EBD" w:rsidR="00281D4F" w:rsidRPr="0001158F" w:rsidRDefault="00FB3820" w:rsidP="0031393E">
      <w:pPr>
        <w:ind w:left="720" w:hanging="720"/>
        <w:jc w:val="both"/>
        <w:rPr>
          <w:rFonts w:ascii="Tahoma" w:hAnsi="Tahoma" w:cs="Tahoma"/>
          <w:sz w:val="24"/>
          <w:szCs w:val="24"/>
        </w:rPr>
      </w:pPr>
      <w:r w:rsidRPr="00550340">
        <w:rPr>
          <w:rFonts w:ascii="Tahoma" w:hAnsi="Tahoma" w:cs="Tahoma"/>
          <w:sz w:val="24"/>
          <w:szCs w:val="24"/>
        </w:rPr>
        <w:t>1.1.1</w:t>
      </w:r>
      <w:r w:rsidR="0031393E">
        <w:rPr>
          <w:rFonts w:ascii="Tahoma" w:hAnsi="Tahoma" w:cs="Tahoma"/>
          <w:sz w:val="24"/>
          <w:szCs w:val="24"/>
        </w:rPr>
        <w:t xml:space="preserve"> </w:t>
      </w:r>
      <w:r w:rsidR="0063000E">
        <w:rPr>
          <w:rFonts w:ascii="Tahoma" w:hAnsi="Tahoma" w:cs="Tahoma"/>
          <w:sz w:val="24"/>
          <w:szCs w:val="24"/>
        </w:rPr>
        <w:tab/>
      </w:r>
      <w:r w:rsidR="00830E8D" w:rsidRPr="00830E8D">
        <w:rPr>
          <w:rFonts w:ascii="Tahoma" w:hAnsi="Tahoma" w:cs="Tahoma"/>
          <w:sz w:val="24"/>
          <w:szCs w:val="24"/>
        </w:rPr>
        <w:t>The IMF's World Economic Outlook (October 2024</w:t>
      </w:r>
      <w:r w:rsidR="00680390">
        <w:rPr>
          <w:rFonts w:ascii="Tahoma" w:hAnsi="Tahoma" w:cs="Tahoma"/>
          <w:sz w:val="24"/>
          <w:szCs w:val="24"/>
        </w:rPr>
        <w:t xml:space="preserve"> Update</w:t>
      </w:r>
      <w:r w:rsidR="00830E8D" w:rsidRPr="00830E8D">
        <w:rPr>
          <w:rFonts w:ascii="Tahoma" w:hAnsi="Tahoma" w:cs="Tahoma"/>
          <w:sz w:val="24"/>
          <w:szCs w:val="24"/>
        </w:rPr>
        <w:t>) highlights that global growth remains steady but lacks dynamism, with disinflation offering optimism for a soft economic landing. However, this apparent stability is fragile, as it faces headwinds from geopolitical tensions, potential financial market volatility, and uncertainties in China’s property sector. Additionally, the rise of protectionist measures and geoeconomic fragmentation could further undermine global growth prospects.</w:t>
      </w:r>
    </w:p>
    <w:p w14:paraId="1057F954" w14:textId="6693C2D7" w:rsidR="00253C33" w:rsidRPr="00550340" w:rsidRDefault="00FB3820" w:rsidP="00830E8D">
      <w:pPr>
        <w:ind w:left="720" w:hanging="720"/>
        <w:jc w:val="both"/>
        <w:rPr>
          <w:rFonts w:ascii="Tahoma" w:hAnsi="Tahoma" w:cs="Tahoma"/>
          <w:sz w:val="24"/>
          <w:szCs w:val="24"/>
        </w:rPr>
      </w:pPr>
      <w:r w:rsidRPr="00830E8D">
        <w:rPr>
          <w:rFonts w:ascii="Tahoma" w:hAnsi="Tahoma" w:cs="Tahoma"/>
          <w:sz w:val="24"/>
          <w:szCs w:val="24"/>
          <w:lang w:eastAsia="ko-KR"/>
        </w:rPr>
        <w:t>1.1.</w:t>
      </w:r>
      <w:r w:rsidR="0059387A" w:rsidRPr="00830E8D">
        <w:rPr>
          <w:rFonts w:ascii="Tahoma" w:hAnsi="Tahoma" w:cs="Tahoma"/>
          <w:sz w:val="24"/>
          <w:szCs w:val="24"/>
          <w:lang w:eastAsia="ko-KR"/>
        </w:rPr>
        <w:t>2</w:t>
      </w:r>
      <w:r w:rsidRPr="00830E8D">
        <w:rPr>
          <w:rFonts w:ascii="Tahoma" w:hAnsi="Tahoma" w:cs="Tahoma"/>
          <w:sz w:val="24"/>
          <w:szCs w:val="24"/>
          <w:lang w:eastAsia="ko-KR"/>
        </w:rPr>
        <w:t xml:space="preserve"> </w:t>
      </w:r>
      <w:r w:rsidR="006E6FF3" w:rsidRPr="00830E8D">
        <w:rPr>
          <w:rFonts w:ascii="Tahoma" w:hAnsi="Tahoma" w:cs="Tahoma"/>
          <w:sz w:val="24"/>
          <w:szCs w:val="24"/>
          <w:lang w:eastAsia="ko-KR"/>
        </w:rPr>
        <w:tab/>
      </w:r>
      <w:r w:rsidR="00830E8D" w:rsidRPr="00830E8D">
        <w:rPr>
          <w:rFonts w:ascii="Tahoma" w:hAnsi="Tahoma" w:cs="Tahoma"/>
          <w:sz w:val="24"/>
          <w:szCs w:val="24"/>
        </w:rPr>
        <w:t>While global growth projections remain stable overall, notable revisions since April 2024 present a varied outlook. The U.S. growth forecast has been revised upward from 2.6% to 2.8% for 2024 and from 1.9% to 2.2% for 2025, offsetting downgrades in other advanced economies, particularly in Europe. For emerging markets, disruptions in commodity production and shipping, especially oil, along with conflicts and extreme weather events, have led to downward revisions in growth forecasts for the Middle East, Central Asia, and Sub-Saharan Africa, as reflected in </w:t>
      </w:r>
      <w:r w:rsidR="006634A6">
        <w:rPr>
          <w:rFonts w:ascii="Tahoma" w:hAnsi="Tahoma" w:cs="Tahoma"/>
          <w:sz w:val="24"/>
          <w:szCs w:val="24"/>
        </w:rPr>
        <w:t>Table</w:t>
      </w:r>
      <w:r w:rsidR="00830E8D" w:rsidRPr="00830E8D">
        <w:rPr>
          <w:rFonts w:ascii="Tahoma" w:hAnsi="Tahoma" w:cs="Tahoma"/>
          <w:sz w:val="24"/>
          <w:szCs w:val="24"/>
        </w:rPr>
        <w:t> 1.</w:t>
      </w:r>
    </w:p>
    <w:p w14:paraId="3F0D1071" w14:textId="0DD060BD" w:rsidR="00253C33" w:rsidRPr="00550340" w:rsidRDefault="006634A6" w:rsidP="006634A6">
      <w:pPr>
        <w:pStyle w:val="Caption"/>
      </w:pPr>
      <w:bookmarkStart w:id="5" w:name="_Toc181019729"/>
      <w:r>
        <w:t xml:space="preserve">Table </w:t>
      </w:r>
      <w:r>
        <w:fldChar w:fldCharType="begin"/>
      </w:r>
      <w:r>
        <w:instrText xml:space="preserve"> SEQ Table \* ARABIC </w:instrText>
      </w:r>
      <w:r>
        <w:fldChar w:fldCharType="separate"/>
      </w:r>
      <w:r w:rsidR="0039592F">
        <w:rPr>
          <w:noProof/>
        </w:rPr>
        <w:t>1</w:t>
      </w:r>
      <w:r>
        <w:fldChar w:fldCharType="end"/>
      </w:r>
      <w:r>
        <w:t>:</w:t>
      </w:r>
      <w:r w:rsidRPr="006634A6">
        <w:t xml:space="preserve"> </w:t>
      </w:r>
      <w:r>
        <w:t>Global Growth Projections (%)</w:t>
      </w:r>
      <w:r w:rsidRPr="00550340">
        <w:rPr>
          <w:kern w:val="0"/>
          <w:lang w:eastAsia="en-ZW"/>
        </w:rPr>
        <w:t xml:space="preserve"> 202</w:t>
      </w:r>
      <w:r>
        <w:rPr>
          <w:kern w:val="0"/>
          <w:lang w:eastAsia="en-ZW"/>
        </w:rPr>
        <w:t>3</w:t>
      </w:r>
      <w:r w:rsidRPr="00550340">
        <w:rPr>
          <w:kern w:val="0"/>
          <w:lang w:eastAsia="en-ZW"/>
        </w:rPr>
        <w:t>-2025</w:t>
      </w:r>
      <w:bookmarkEnd w:id="5"/>
    </w:p>
    <w:tbl>
      <w:tblPr>
        <w:tblStyle w:val="GridTable4-Accent1"/>
        <w:tblW w:w="5000" w:type="pct"/>
        <w:tblLook w:val="04A0" w:firstRow="1" w:lastRow="0" w:firstColumn="1" w:lastColumn="0" w:noHBand="0" w:noVBand="1"/>
      </w:tblPr>
      <w:tblGrid>
        <w:gridCol w:w="4798"/>
        <w:gridCol w:w="1406"/>
        <w:gridCol w:w="1406"/>
        <w:gridCol w:w="1406"/>
      </w:tblGrid>
      <w:tr w:rsidR="006634A6" w:rsidRPr="006634A6" w14:paraId="48684A91" w14:textId="77777777" w:rsidTr="006634A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381372A0" w14:textId="77777777" w:rsidR="006634A6" w:rsidRPr="006634A6" w:rsidRDefault="006634A6" w:rsidP="006634A6">
            <w:pPr>
              <w:spacing w:after="0" w:line="240" w:lineRule="auto"/>
              <w:rPr>
                <w:rFonts w:ascii="Times New Roman" w:hAnsi="Times New Roman"/>
                <w:kern w:val="0"/>
                <w:sz w:val="20"/>
                <w:szCs w:val="20"/>
                <w:lang w:eastAsia="en-GB"/>
              </w:rPr>
            </w:pPr>
          </w:p>
        </w:tc>
        <w:tc>
          <w:tcPr>
            <w:tcW w:w="780" w:type="pct"/>
            <w:noWrap/>
            <w:hideMark/>
          </w:tcPr>
          <w:p w14:paraId="5D2126BC" w14:textId="77777777" w:rsidR="006634A6" w:rsidRPr="006634A6" w:rsidRDefault="006634A6" w:rsidP="006634A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2023</w:t>
            </w:r>
          </w:p>
        </w:tc>
        <w:tc>
          <w:tcPr>
            <w:tcW w:w="780" w:type="pct"/>
            <w:noWrap/>
            <w:hideMark/>
          </w:tcPr>
          <w:p w14:paraId="5BD7E67E" w14:textId="77777777" w:rsidR="006634A6" w:rsidRPr="006634A6" w:rsidRDefault="006634A6" w:rsidP="006634A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2024</w:t>
            </w:r>
          </w:p>
        </w:tc>
        <w:tc>
          <w:tcPr>
            <w:tcW w:w="780" w:type="pct"/>
            <w:noWrap/>
            <w:hideMark/>
          </w:tcPr>
          <w:p w14:paraId="04B254B5" w14:textId="77777777" w:rsidR="006634A6" w:rsidRPr="006634A6" w:rsidRDefault="006634A6" w:rsidP="006634A6">
            <w:pPr>
              <w:spacing w:after="0" w:line="240" w:lineRule="auto"/>
              <w:jc w:val="right"/>
              <w:cnfStyle w:val="100000000000" w:firstRow="1" w:lastRow="0" w:firstColumn="0" w:lastColumn="0" w:oddVBand="0" w:evenVBand="0" w:oddHBand="0"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2025</w:t>
            </w:r>
          </w:p>
        </w:tc>
      </w:tr>
      <w:tr w:rsidR="006634A6" w:rsidRPr="006634A6" w14:paraId="7F9BDF6F" w14:textId="77777777" w:rsidTr="006634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640179F6" w14:textId="77777777" w:rsidR="006634A6" w:rsidRPr="006634A6" w:rsidRDefault="006634A6" w:rsidP="006634A6">
            <w:pPr>
              <w:spacing w:after="0" w:line="240" w:lineRule="auto"/>
              <w:rPr>
                <w:rFonts w:cs="Calibri"/>
                <w:color w:val="000000"/>
                <w:kern w:val="0"/>
                <w:lang w:eastAsia="en-GB"/>
              </w:rPr>
            </w:pPr>
            <w:r w:rsidRPr="006634A6">
              <w:rPr>
                <w:rFonts w:cs="Calibri"/>
                <w:color w:val="000000"/>
                <w:kern w:val="0"/>
                <w:lang w:eastAsia="en-GB"/>
              </w:rPr>
              <w:t xml:space="preserve">World Output </w:t>
            </w:r>
          </w:p>
        </w:tc>
        <w:tc>
          <w:tcPr>
            <w:tcW w:w="780" w:type="pct"/>
            <w:noWrap/>
            <w:hideMark/>
          </w:tcPr>
          <w:p w14:paraId="27B0B1AE"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3.3</w:t>
            </w:r>
          </w:p>
        </w:tc>
        <w:tc>
          <w:tcPr>
            <w:tcW w:w="780" w:type="pct"/>
            <w:noWrap/>
            <w:hideMark/>
          </w:tcPr>
          <w:p w14:paraId="409D157C"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3.2</w:t>
            </w:r>
          </w:p>
        </w:tc>
        <w:tc>
          <w:tcPr>
            <w:tcW w:w="780" w:type="pct"/>
            <w:noWrap/>
            <w:hideMark/>
          </w:tcPr>
          <w:p w14:paraId="654E1581"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3.2</w:t>
            </w:r>
          </w:p>
        </w:tc>
      </w:tr>
      <w:tr w:rsidR="006634A6" w:rsidRPr="006634A6" w14:paraId="315E5C77" w14:textId="77777777" w:rsidTr="006634A6">
        <w:trPr>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19D7A2E8" w14:textId="77777777" w:rsidR="006634A6" w:rsidRPr="006634A6" w:rsidRDefault="006634A6" w:rsidP="006634A6">
            <w:pPr>
              <w:spacing w:after="0" w:line="240" w:lineRule="auto"/>
              <w:rPr>
                <w:rFonts w:cs="Calibri"/>
                <w:color w:val="000000"/>
                <w:kern w:val="0"/>
                <w:lang w:eastAsia="en-GB"/>
              </w:rPr>
            </w:pPr>
            <w:r w:rsidRPr="006634A6">
              <w:rPr>
                <w:rFonts w:cs="Calibri"/>
                <w:color w:val="000000"/>
                <w:kern w:val="0"/>
                <w:lang w:eastAsia="en-GB"/>
              </w:rPr>
              <w:t xml:space="preserve">Advanced Economies </w:t>
            </w:r>
          </w:p>
        </w:tc>
        <w:tc>
          <w:tcPr>
            <w:tcW w:w="780" w:type="pct"/>
            <w:noWrap/>
            <w:hideMark/>
          </w:tcPr>
          <w:p w14:paraId="0091623F"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1.7</w:t>
            </w:r>
          </w:p>
        </w:tc>
        <w:tc>
          <w:tcPr>
            <w:tcW w:w="780" w:type="pct"/>
            <w:noWrap/>
            <w:hideMark/>
          </w:tcPr>
          <w:p w14:paraId="6472B4B2"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1.8</w:t>
            </w:r>
          </w:p>
        </w:tc>
        <w:tc>
          <w:tcPr>
            <w:tcW w:w="780" w:type="pct"/>
            <w:noWrap/>
            <w:hideMark/>
          </w:tcPr>
          <w:p w14:paraId="1F8AF825"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1.8</w:t>
            </w:r>
          </w:p>
        </w:tc>
      </w:tr>
      <w:tr w:rsidR="006634A6" w:rsidRPr="006634A6" w14:paraId="05D057A5" w14:textId="77777777" w:rsidTr="006634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0C0DFD7A" w14:textId="77777777" w:rsidR="006634A6" w:rsidRPr="006634A6" w:rsidRDefault="006634A6" w:rsidP="006634A6">
            <w:pPr>
              <w:spacing w:after="0" w:line="240" w:lineRule="auto"/>
              <w:rPr>
                <w:rFonts w:cs="Calibri"/>
                <w:b w:val="0"/>
                <w:bCs w:val="0"/>
                <w:i/>
                <w:iCs/>
                <w:color w:val="000000"/>
                <w:kern w:val="0"/>
                <w:lang w:eastAsia="en-GB"/>
              </w:rPr>
            </w:pPr>
            <w:r w:rsidRPr="006634A6">
              <w:rPr>
                <w:rFonts w:cs="Calibri"/>
                <w:b w:val="0"/>
                <w:bCs w:val="0"/>
                <w:i/>
                <w:iCs/>
                <w:color w:val="000000"/>
                <w:kern w:val="0"/>
                <w:lang w:eastAsia="en-GB"/>
              </w:rPr>
              <w:t xml:space="preserve">United States </w:t>
            </w:r>
          </w:p>
        </w:tc>
        <w:tc>
          <w:tcPr>
            <w:tcW w:w="780" w:type="pct"/>
            <w:noWrap/>
            <w:hideMark/>
          </w:tcPr>
          <w:p w14:paraId="0FC1E64C"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2.9</w:t>
            </w:r>
          </w:p>
        </w:tc>
        <w:tc>
          <w:tcPr>
            <w:tcW w:w="780" w:type="pct"/>
            <w:noWrap/>
            <w:hideMark/>
          </w:tcPr>
          <w:p w14:paraId="1CACB532"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2.8</w:t>
            </w:r>
          </w:p>
        </w:tc>
        <w:tc>
          <w:tcPr>
            <w:tcW w:w="780" w:type="pct"/>
            <w:noWrap/>
            <w:hideMark/>
          </w:tcPr>
          <w:p w14:paraId="28B012DC"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2.2</w:t>
            </w:r>
          </w:p>
        </w:tc>
      </w:tr>
      <w:tr w:rsidR="006634A6" w:rsidRPr="006634A6" w14:paraId="1635BCAE" w14:textId="77777777" w:rsidTr="006634A6">
        <w:trPr>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24BF00A0" w14:textId="77777777" w:rsidR="006634A6" w:rsidRPr="006634A6" w:rsidRDefault="006634A6" w:rsidP="006634A6">
            <w:pPr>
              <w:spacing w:after="0" w:line="240" w:lineRule="auto"/>
              <w:rPr>
                <w:rFonts w:cs="Calibri"/>
                <w:b w:val="0"/>
                <w:bCs w:val="0"/>
                <w:i/>
                <w:iCs/>
                <w:color w:val="000000"/>
                <w:kern w:val="0"/>
                <w:lang w:eastAsia="en-GB"/>
              </w:rPr>
            </w:pPr>
            <w:r w:rsidRPr="006634A6">
              <w:rPr>
                <w:rFonts w:cs="Calibri"/>
                <w:b w:val="0"/>
                <w:bCs w:val="0"/>
                <w:i/>
                <w:iCs/>
                <w:color w:val="000000"/>
                <w:kern w:val="0"/>
                <w:lang w:eastAsia="en-GB"/>
              </w:rPr>
              <w:t xml:space="preserve">Euro-Area </w:t>
            </w:r>
          </w:p>
        </w:tc>
        <w:tc>
          <w:tcPr>
            <w:tcW w:w="780" w:type="pct"/>
            <w:noWrap/>
            <w:hideMark/>
          </w:tcPr>
          <w:p w14:paraId="4E87CFFE"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0.4</w:t>
            </w:r>
          </w:p>
        </w:tc>
        <w:tc>
          <w:tcPr>
            <w:tcW w:w="780" w:type="pct"/>
            <w:noWrap/>
            <w:hideMark/>
          </w:tcPr>
          <w:p w14:paraId="4B432342"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0.8</w:t>
            </w:r>
          </w:p>
        </w:tc>
        <w:tc>
          <w:tcPr>
            <w:tcW w:w="780" w:type="pct"/>
            <w:noWrap/>
            <w:hideMark/>
          </w:tcPr>
          <w:p w14:paraId="69AC689A"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1.2</w:t>
            </w:r>
          </w:p>
        </w:tc>
      </w:tr>
      <w:tr w:rsidR="006634A6" w:rsidRPr="006634A6" w14:paraId="7AF2E77A" w14:textId="77777777" w:rsidTr="006634A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659" w:type="pct"/>
            <w:hideMark/>
          </w:tcPr>
          <w:p w14:paraId="269425CC" w14:textId="77777777" w:rsidR="006634A6" w:rsidRPr="006634A6" w:rsidRDefault="006634A6" w:rsidP="006634A6">
            <w:pPr>
              <w:spacing w:after="0" w:line="240" w:lineRule="auto"/>
              <w:rPr>
                <w:rFonts w:cs="Calibri"/>
                <w:color w:val="000000"/>
                <w:kern w:val="0"/>
                <w:lang w:eastAsia="en-GB"/>
              </w:rPr>
            </w:pPr>
            <w:r w:rsidRPr="006634A6">
              <w:rPr>
                <w:rFonts w:cs="Calibri"/>
                <w:color w:val="000000"/>
                <w:kern w:val="0"/>
                <w:lang w:eastAsia="en-GB"/>
              </w:rPr>
              <w:t xml:space="preserve">Emerging Markets &amp; Developing Economies </w:t>
            </w:r>
          </w:p>
        </w:tc>
        <w:tc>
          <w:tcPr>
            <w:tcW w:w="780" w:type="pct"/>
            <w:noWrap/>
            <w:hideMark/>
          </w:tcPr>
          <w:p w14:paraId="1C7ABAA2"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4.4</w:t>
            </w:r>
          </w:p>
        </w:tc>
        <w:tc>
          <w:tcPr>
            <w:tcW w:w="780" w:type="pct"/>
            <w:noWrap/>
            <w:hideMark/>
          </w:tcPr>
          <w:p w14:paraId="2B56A32F"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4.2</w:t>
            </w:r>
          </w:p>
        </w:tc>
        <w:tc>
          <w:tcPr>
            <w:tcW w:w="780" w:type="pct"/>
            <w:noWrap/>
            <w:hideMark/>
          </w:tcPr>
          <w:p w14:paraId="35BEFCBE"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cs="Calibri"/>
                <w:b/>
                <w:bCs/>
                <w:color w:val="000000"/>
                <w:kern w:val="0"/>
                <w:lang w:eastAsia="en-GB"/>
              </w:rPr>
            </w:pPr>
            <w:r w:rsidRPr="006634A6">
              <w:rPr>
                <w:rFonts w:cs="Calibri"/>
                <w:b/>
                <w:bCs/>
                <w:color w:val="000000"/>
                <w:kern w:val="0"/>
                <w:lang w:eastAsia="en-GB"/>
              </w:rPr>
              <w:t>4.2</w:t>
            </w:r>
          </w:p>
        </w:tc>
      </w:tr>
      <w:tr w:rsidR="006634A6" w:rsidRPr="006634A6" w14:paraId="2C50F20D" w14:textId="77777777" w:rsidTr="006634A6">
        <w:trPr>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53A72715" w14:textId="77777777" w:rsidR="006634A6" w:rsidRPr="006634A6" w:rsidRDefault="006634A6" w:rsidP="006634A6">
            <w:pPr>
              <w:spacing w:after="0" w:line="240" w:lineRule="auto"/>
              <w:rPr>
                <w:rFonts w:cs="Calibri"/>
                <w:b w:val="0"/>
                <w:bCs w:val="0"/>
                <w:i/>
                <w:iCs/>
                <w:color w:val="000000"/>
                <w:kern w:val="0"/>
                <w:lang w:eastAsia="en-GB"/>
              </w:rPr>
            </w:pPr>
            <w:r w:rsidRPr="006634A6">
              <w:rPr>
                <w:rFonts w:cs="Calibri"/>
                <w:b w:val="0"/>
                <w:bCs w:val="0"/>
                <w:i/>
                <w:iCs/>
                <w:color w:val="000000"/>
                <w:kern w:val="0"/>
                <w:lang w:eastAsia="en-GB"/>
              </w:rPr>
              <w:t xml:space="preserve">China </w:t>
            </w:r>
          </w:p>
        </w:tc>
        <w:tc>
          <w:tcPr>
            <w:tcW w:w="780" w:type="pct"/>
            <w:noWrap/>
            <w:hideMark/>
          </w:tcPr>
          <w:p w14:paraId="4E9342E5"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5.2</w:t>
            </w:r>
          </w:p>
        </w:tc>
        <w:tc>
          <w:tcPr>
            <w:tcW w:w="780" w:type="pct"/>
            <w:noWrap/>
            <w:hideMark/>
          </w:tcPr>
          <w:p w14:paraId="027A251C"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4.8</w:t>
            </w:r>
          </w:p>
        </w:tc>
        <w:tc>
          <w:tcPr>
            <w:tcW w:w="780" w:type="pct"/>
            <w:noWrap/>
            <w:hideMark/>
          </w:tcPr>
          <w:p w14:paraId="22EE5573"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4.5</w:t>
            </w:r>
          </w:p>
        </w:tc>
      </w:tr>
      <w:tr w:rsidR="006634A6" w:rsidRPr="006634A6" w14:paraId="4954A244" w14:textId="77777777" w:rsidTr="006634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38629BF7" w14:textId="77777777" w:rsidR="006634A6" w:rsidRPr="006634A6" w:rsidRDefault="006634A6" w:rsidP="006634A6">
            <w:pPr>
              <w:spacing w:after="0" w:line="240" w:lineRule="auto"/>
              <w:rPr>
                <w:rFonts w:cs="Calibri"/>
                <w:b w:val="0"/>
                <w:bCs w:val="0"/>
                <w:i/>
                <w:iCs/>
                <w:color w:val="000000"/>
                <w:kern w:val="0"/>
                <w:lang w:eastAsia="en-GB"/>
              </w:rPr>
            </w:pPr>
            <w:r w:rsidRPr="006634A6">
              <w:rPr>
                <w:rFonts w:cs="Calibri"/>
                <w:b w:val="0"/>
                <w:bCs w:val="0"/>
                <w:i/>
                <w:iCs/>
                <w:color w:val="000000"/>
                <w:kern w:val="0"/>
                <w:lang w:eastAsia="en-GB"/>
              </w:rPr>
              <w:t xml:space="preserve">India </w:t>
            </w:r>
          </w:p>
        </w:tc>
        <w:tc>
          <w:tcPr>
            <w:tcW w:w="780" w:type="pct"/>
            <w:noWrap/>
            <w:hideMark/>
          </w:tcPr>
          <w:p w14:paraId="3A0611E5"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8.2</w:t>
            </w:r>
          </w:p>
        </w:tc>
        <w:tc>
          <w:tcPr>
            <w:tcW w:w="780" w:type="pct"/>
            <w:noWrap/>
            <w:hideMark/>
          </w:tcPr>
          <w:p w14:paraId="15E95CC1"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7.0</w:t>
            </w:r>
          </w:p>
        </w:tc>
        <w:tc>
          <w:tcPr>
            <w:tcW w:w="780" w:type="pct"/>
            <w:noWrap/>
            <w:hideMark/>
          </w:tcPr>
          <w:p w14:paraId="3498146E"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6.5</w:t>
            </w:r>
          </w:p>
        </w:tc>
      </w:tr>
      <w:tr w:rsidR="006634A6" w:rsidRPr="006634A6" w14:paraId="6D1A6C37" w14:textId="77777777" w:rsidTr="006634A6">
        <w:trPr>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4EE1F088" w14:textId="77777777" w:rsidR="006634A6" w:rsidRPr="006634A6" w:rsidRDefault="006634A6" w:rsidP="006634A6">
            <w:pPr>
              <w:spacing w:after="0" w:line="240" w:lineRule="auto"/>
              <w:rPr>
                <w:rFonts w:cs="Calibri"/>
                <w:color w:val="000000"/>
                <w:kern w:val="0"/>
                <w:lang w:eastAsia="en-GB"/>
              </w:rPr>
            </w:pPr>
            <w:r w:rsidRPr="006634A6">
              <w:rPr>
                <w:rFonts w:cs="Calibri"/>
                <w:color w:val="000000"/>
                <w:kern w:val="0"/>
                <w:lang w:eastAsia="en-GB"/>
              </w:rPr>
              <w:t xml:space="preserve">Sub-Saharan Africa </w:t>
            </w:r>
          </w:p>
        </w:tc>
        <w:tc>
          <w:tcPr>
            <w:tcW w:w="780" w:type="pct"/>
            <w:noWrap/>
            <w:hideMark/>
          </w:tcPr>
          <w:p w14:paraId="4CD5657A"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b/>
                <w:bCs/>
                <w:kern w:val="0"/>
                <w:lang w:eastAsia="en-GB"/>
              </w:rPr>
            </w:pPr>
            <w:r w:rsidRPr="006634A6">
              <w:rPr>
                <w:rFonts w:cs="Calibri"/>
                <w:b/>
                <w:bCs/>
                <w:kern w:val="0"/>
                <w:lang w:eastAsia="en-GB"/>
              </w:rPr>
              <w:t>3.6</w:t>
            </w:r>
          </w:p>
        </w:tc>
        <w:tc>
          <w:tcPr>
            <w:tcW w:w="780" w:type="pct"/>
            <w:noWrap/>
            <w:hideMark/>
          </w:tcPr>
          <w:p w14:paraId="31A2CB85"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b/>
                <w:bCs/>
                <w:kern w:val="0"/>
                <w:lang w:eastAsia="en-GB"/>
              </w:rPr>
            </w:pPr>
            <w:r w:rsidRPr="006634A6">
              <w:rPr>
                <w:rFonts w:cs="Calibri"/>
                <w:b/>
                <w:bCs/>
                <w:kern w:val="0"/>
                <w:lang w:eastAsia="en-GB"/>
              </w:rPr>
              <w:t>3.6</w:t>
            </w:r>
          </w:p>
        </w:tc>
        <w:tc>
          <w:tcPr>
            <w:tcW w:w="780" w:type="pct"/>
            <w:noWrap/>
            <w:hideMark/>
          </w:tcPr>
          <w:p w14:paraId="4D666AC2"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cs="Calibri"/>
                <w:b/>
                <w:bCs/>
                <w:kern w:val="0"/>
                <w:lang w:eastAsia="en-GB"/>
              </w:rPr>
            </w:pPr>
            <w:r w:rsidRPr="006634A6">
              <w:rPr>
                <w:rFonts w:cs="Calibri"/>
                <w:b/>
                <w:bCs/>
                <w:kern w:val="0"/>
                <w:lang w:eastAsia="en-GB"/>
              </w:rPr>
              <w:t>4.2</w:t>
            </w:r>
          </w:p>
        </w:tc>
      </w:tr>
      <w:tr w:rsidR="006634A6" w:rsidRPr="006634A6" w14:paraId="6F4EE117" w14:textId="77777777" w:rsidTr="006634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29B66EB8" w14:textId="77777777" w:rsidR="006634A6" w:rsidRPr="006634A6" w:rsidRDefault="006634A6" w:rsidP="006634A6">
            <w:pPr>
              <w:spacing w:after="0" w:line="240" w:lineRule="auto"/>
              <w:rPr>
                <w:rFonts w:cs="Calibri"/>
                <w:b w:val="0"/>
                <w:bCs w:val="0"/>
                <w:i/>
                <w:iCs/>
                <w:color w:val="000000"/>
                <w:kern w:val="0"/>
                <w:lang w:eastAsia="en-GB"/>
              </w:rPr>
            </w:pPr>
            <w:r w:rsidRPr="006634A6">
              <w:rPr>
                <w:rFonts w:cs="Calibri"/>
                <w:b w:val="0"/>
                <w:bCs w:val="0"/>
                <w:i/>
                <w:iCs/>
                <w:color w:val="000000"/>
                <w:kern w:val="0"/>
                <w:lang w:eastAsia="en-GB"/>
              </w:rPr>
              <w:t xml:space="preserve">Nigeria </w:t>
            </w:r>
          </w:p>
        </w:tc>
        <w:tc>
          <w:tcPr>
            <w:tcW w:w="780" w:type="pct"/>
            <w:noWrap/>
            <w:hideMark/>
          </w:tcPr>
          <w:p w14:paraId="56C262AF"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2.9</w:t>
            </w:r>
          </w:p>
        </w:tc>
        <w:tc>
          <w:tcPr>
            <w:tcW w:w="780" w:type="pct"/>
            <w:noWrap/>
            <w:hideMark/>
          </w:tcPr>
          <w:p w14:paraId="7A50A53E"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2.9</w:t>
            </w:r>
          </w:p>
        </w:tc>
        <w:tc>
          <w:tcPr>
            <w:tcW w:w="780" w:type="pct"/>
            <w:noWrap/>
            <w:hideMark/>
          </w:tcPr>
          <w:p w14:paraId="02E03B48"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kern w:val="0"/>
                <w:lang w:eastAsia="en-GB"/>
              </w:rPr>
            </w:pPr>
            <w:r w:rsidRPr="006634A6">
              <w:rPr>
                <w:rFonts w:ascii="Aptos Narrow" w:hAnsi="Aptos Narrow"/>
                <w:kern w:val="0"/>
                <w:lang w:eastAsia="en-GB"/>
              </w:rPr>
              <w:t>3.2</w:t>
            </w:r>
          </w:p>
        </w:tc>
      </w:tr>
      <w:tr w:rsidR="006634A6" w:rsidRPr="006634A6" w14:paraId="419C3DD7" w14:textId="77777777" w:rsidTr="006634A6">
        <w:trPr>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401E2871" w14:textId="77777777" w:rsidR="006634A6" w:rsidRPr="006634A6" w:rsidRDefault="006634A6" w:rsidP="006634A6">
            <w:pPr>
              <w:spacing w:after="0" w:line="240" w:lineRule="auto"/>
              <w:rPr>
                <w:rFonts w:cs="Calibri"/>
                <w:b w:val="0"/>
                <w:bCs w:val="0"/>
                <w:i/>
                <w:iCs/>
                <w:color w:val="000000"/>
                <w:kern w:val="0"/>
                <w:lang w:eastAsia="en-GB"/>
              </w:rPr>
            </w:pPr>
            <w:r w:rsidRPr="006634A6">
              <w:rPr>
                <w:rFonts w:cs="Calibri"/>
                <w:b w:val="0"/>
                <w:bCs w:val="0"/>
                <w:i/>
                <w:iCs/>
                <w:color w:val="000000"/>
                <w:kern w:val="0"/>
                <w:lang w:eastAsia="en-GB"/>
              </w:rPr>
              <w:t xml:space="preserve">South Africa </w:t>
            </w:r>
          </w:p>
        </w:tc>
        <w:tc>
          <w:tcPr>
            <w:tcW w:w="780" w:type="pct"/>
            <w:noWrap/>
            <w:hideMark/>
          </w:tcPr>
          <w:p w14:paraId="600255FC"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0.7</w:t>
            </w:r>
          </w:p>
        </w:tc>
        <w:tc>
          <w:tcPr>
            <w:tcW w:w="780" w:type="pct"/>
            <w:noWrap/>
            <w:hideMark/>
          </w:tcPr>
          <w:p w14:paraId="54A983B4"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1.1</w:t>
            </w:r>
          </w:p>
        </w:tc>
        <w:tc>
          <w:tcPr>
            <w:tcW w:w="780" w:type="pct"/>
            <w:noWrap/>
            <w:hideMark/>
          </w:tcPr>
          <w:p w14:paraId="062E8475" w14:textId="77777777" w:rsidR="006634A6" w:rsidRPr="006634A6" w:rsidRDefault="006634A6" w:rsidP="006634A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1.5</w:t>
            </w:r>
          </w:p>
        </w:tc>
      </w:tr>
      <w:tr w:rsidR="006634A6" w:rsidRPr="006634A6" w14:paraId="77B10E10" w14:textId="77777777" w:rsidTr="006634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59" w:type="pct"/>
            <w:noWrap/>
            <w:hideMark/>
          </w:tcPr>
          <w:p w14:paraId="21FD49EF" w14:textId="77777777" w:rsidR="006634A6" w:rsidRPr="006634A6" w:rsidRDefault="006634A6" w:rsidP="006634A6">
            <w:pPr>
              <w:spacing w:after="0" w:line="240" w:lineRule="auto"/>
              <w:rPr>
                <w:rFonts w:cs="Calibri"/>
                <w:b w:val="0"/>
                <w:bCs w:val="0"/>
                <w:i/>
                <w:iCs/>
                <w:color w:val="000000"/>
                <w:kern w:val="0"/>
                <w:lang w:eastAsia="en-GB"/>
              </w:rPr>
            </w:pPr>
            <w:r w:rsidRPr="006634A6">
              <w:rPr>
                <w:rFonts w:cs="Calibri"/>
                <w:b w:val="0"/>
                <w:bCs w:val="0"/>
                <w:i/>
                <w:iCs/>
                <w:color w:val="000000"/>
                <w:kern w:val="0"/>
                <w:lang w:eastAsia="en-GB"/>
              </w:rPr>
              <w:t>Zimbabwe</w:t>
            </w:r>
          </w:p>
        </w:tc>
        <w:tc>
          <w:tcPr>
            <w:tcW w:w="780" w:type="pct"/>
            <w:noWrap/>
            <w:hideMark/>
          </w:tcPr>
          <w:p w14:paraId="0D0A0DB9"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5.3</w:t>
            </w:r>
          </w:p>
        </w:tc>
        <w:tc>
          <w:tcPr>
            <w:tcW w:w="780" w:type="pct"/>
            <w:noWrap/>
            <w:hideMark/>
          </w:tcPr>
          <w:p w14:paraId="55BD3903"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2.0</w:t>
            </w:r>
          </w:p>
        </w:tc>
        <w:tc>
          <w:tcPr>
            <w:tcW w:w="780" w:type="pct"/>
            <w:noWrap/>
            <w:hideMark/>
          </w:tcPr>
          <w:p w14:paraId="57411AE1" w14:textId="77777777" w:rsidR="006634A6" w:rsidRPr="006634A6" w:rsidRDefault="006634A6" w:rsidP="006634A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kern w:val="0"/>
                <w:lang w:eastAsia="en-GB"/>
              </w:rPr>
            </w:pPr>
            <w:r w:rsidRPr="006634A6">
              <w:rPr>
                <w:rFonts w:ascii="Aptos Narrow" w:hAnsi="Aptos Narrow"/>
                <w:color w:val="000000"/>
                <w:kern w:val="0"/>
                <w:lang w:eastAsia="en-GB"/>
              </w:rPr>
              <w:t>6.1</w:t>
            </w:r>
          </w:p>
        </w:tc>
      </w:tr>
    </w:tbl>
    <w:p w14:paraId="7F1270EB" w14:textId="174DE282" w:rsidR="00887E8B" w:rsidRPr="000C40C0" w:rsidRDefault="00E31148" w:rsidP="006634A6">
      <w:pPr>
        <w:spacing w:after="200" w:line="276" w:lineRule="auto"/>
        <w:jc w:val="both"/>
        <w:rPr>
          <w:rFonts w:ascii="Tahoma" w:hAnsi="Tahoma" w:cs="Tahoma"/>
          <w:b/>
          <w:kern w:val="0"/>
          <w:sz w:val="24"/>
          <w:szCs w:val="24"/>
          <w:lang w:eastAsia="en-ZW"/>
        </w:rPr>
      </w:pPr>
      <w:r w:rsidRPr="00550340">
        <w:rPr>
          <w:rFonts w:ascii="Tahoma" w:hAnsi="Tahoma" w:cs="Tahoma"/>
          <w:i/>
          <w:sz w:val="24"/>
          <w:szCs w:val="24"/>
        </w:rPr>
        <w:t xml:space="preserve">Source: </w:t>
      </w:r>
      <w:r w:rsidR="002E6CDA">
        <w:rPr>
          <w:rFonts w:ascii="Tahoma" w:hAnsi="Tahoma" w:cs="Tahoma"/>
          <w:i/>
          <w:sz w:val="24"/>
          <w:szCs w:val="24"/>
        </w:rPr>
        <w:t>IMF, World Economic Outlook</w:t>
      </w:r>
      <w:r w:rsidR="00680390">
        <w:rPr>
          <w:rFonts w:ascii="Tahoma" w:hAnsi="Tahoma" w:cs="Tahoma"/>
          <w:i/>
          <w:sz w:val="24"/>
          <w:szCs w:val="24"/>
        </w:rPr>
        <w:t>, October</w:t>
      </w:r>
      <w:r w:rsidR="002E6CDA">
        <w:rPr>
          <w:rFonts w:ascii="Tahoma" w:hAnsi="Tahoma" w:cs="Tahoma"/>
          <w:i/>
          <w:sz w:val="24"/>
          <w:szCs w:val="24"/>
        </w:rPr>
        <w:t xml:space="preserve"> 2024</w:t>
      </w:r>
      <w:r w:rsidR="00680390">
        <w:rPr>
          <w:rFonts w:ascii="Tahoma" w:hAnsi="Tahoma" w:cs="Tahoma"/>
          <w:i/>
          <w:sz w:val="24"/>
          <w:szCs w:val="24"/>
        </w:rPr>
        <w:t xml:space="preserve"> Update</w:t>
      </w:r>
    </w:p>
    <w:p w14:paraId="0182E3E8" w14:textId="77777777" w:rsidR="007A3E1D" w:rsidRPr="00550340" w:rsidRDefault="009D007C" w:rsidP="00550340">
      <w:pPr>
        <w:pStyle w:val="Heading2"/>
        <w:spacing w:before="0" w:after="240" w:line="240" w:lineRule="auto"/>
        <w:jc w:val="both"/>
        <w:rPr>
          <w:rFonts w:cs="Tahoma"/>
          <w:b w:val="0"/>
          <w:color w:val="000000"/>
          <w:szCs w:val="24"/>
        </w:rPr>
      </w:pPr>
      <w:bookmarkStart w:id="6" w:name="_Toc181623023"/>
      <w:r w:rsidRPr="00550340">
        <w:rPr>
          <w:rFonts w:cs="Tahoma"/>
          <w:bCs/>
          <w:color w:val="000000"/>
          <w:szCs w:val="24"/>
        </w:rPr>
        <w:t>1</w:t>
      </w:r>
      <w:r w:rsidR="00276086" w:rsidRPr="00550340">
        <w:rPr>
          <w:rFonts w:cs="Tahoma"/>
          <w:bCs/>
          <w:color w:val="000000"/>
          <w:szCs w:val="24"/>
        </w:rPr>
        <w:t>.</w:t>
      </w:r>
      <w:r w:rsidR="00215EBB" w:rsidRPr="00550340">
        <w:rPr>
          <w:rFonts w:cs="Tahoma"/>
          <w:bCs/>
          <w:color w:val="000000"/>
          <w:szCs w:val="24"/>
        </w:rPr>
        <w:t>2</w:t>
      </w:r>
      <w:r w:rsidR="00276086" w:rsidRPr="00550340">
        <w:rPr>
          <w:rFonts w:cs="Tahoma"/>
          <w:b w:val="0"/>
          <w:color w:val="000000"/>
          <w:szCs w:val="24"/>
        </w:rPr>
        <w:tab/>
      </w:r>
      <w:r w:rsidR="001038F2" w:rsidRPr="00550340">
        <w:rPr>
          <w:rFonts w:cs="Tahoma"/>
          <w:bCs/>
          <w:color w:val="000000"/>
          <w:szCs w:val="24"/>
        </w:rPr>
        <w:t>Regional E</w:t>
      </w:r>
      <w:r w:rsidR="00E8244F" w:rsidRPr="00550340">
        <w:rPr>
          <w:rFonts w:cs="Tahoma"/>
          <w:bCs/>
          <w:color w:val="000000"/>
          <w:szCs w:val="24"/>
        </w:rPr>
        <w:t>conomic</w:t>
      </w:r>
      <w:r w:rsidR="007A3E1D" w:rsidRPr="00550340">
        <w:rPr>
          <w:rFonts w:cs="Tahoma"/>
          <w:bCs/>
          <w:color w:val="000000"/>
          <w:szCs w:val="24"/>
        </w:rPr>
        <w:t xml:space="preserve"> Developments</w:t>
      </w:r>
      <w:bookmarkEnd w:id="6"/>
      <w:r w:rsidR="007A3E1D" w:rsidRPr="00550340">
        <w:rPr>
          <w:rFonts w:cs="Tahoma"/>
          <w:b w:val="0"/>
          <w:color w:val="000000"/>
          <w:szCs w:val="24"/>
        </w:rPr>
        <w:t xml:space="preserve"> </w:t>
      </w:r>
    </w:p>
    <w:p w14:paraId="46D40D10" w14:textId="555FF5D6" w:rsidR="00A36ECA" w:rsidRDefault="00215EBB" w:rsidP="00680390">
      <w:pPr>
        <w:ind w:left="720" w:hanging="720"/>
        <w:jc w:val="both"/>
        <w:rPr>
          <w:rFonts w:ascii="Tahoma" w:hAnsi="Tahoma" w:cs="Tahoma"/>
          <w:sz w:val="24"/>
          <w:szCs w:val="24"/>
        </w:rPr>
      </w:pPr>
      <w:r w:rsidRPr="00550340">
        <w:rPr>
          <w:rFonts w:ascii="Tahoma" w:hAnsi="Tahoma" w:cs="Tahoma"/>
          <w:sz w:val="24"/>
          <w:szCs w:val="24"/>
        </w:rPr>
        <w:t>1</w:t>
      </w:r>
      <w:r w:rsidR="00345EA5" w:rsidRPr="00550340">
        <w:rPr>
          <w:rFonts w:ascii="Tahoma" w:hAnsi="Tahoma" w:cs="Tahoma"/>
          <w:sz w:val="24"/>
          <w:szCs w:val="24"/>
        </w:rPr>
        <w:t>.</w:t>
      </w:r>
      <w:r w:rsidRPr="00550340">
        <w:rPr>
          <w:rFonts w:ascii="Tahoma" w:hAnsi="Tahoma" w:cs="Tahoma"/>
          <w:sz w:val="24"/>
          <w:szCs w:val="24"/>
        </w:rPr>
        <w:t>2</w:t>
      </w:r>
      <w:r w:rsidR="00345EA5" w:rsidRPr="00550340">
        <w:rPr>
          <w:rFonts w:ascii="Tahoma" w:hAnsi="Tahoma" w:cs="Tahoma"/>
          <w:sz w:val="24"/>
          <w:szCs w:val="24"/>
        </w:rPr>
        <w:t xml:space="preserve">.1 </w:t>
      </w:r>
      <w:r w:rsidR="00973679">
        <w:rPr>
          <w:rFonts w:ascii="Tahoma" w:hAnsi="Tahoma" w:cs="Tahoma"/>
          <w:sz w:val="24"/>
          <w:szCs w:val="24"/>
        </w:rPr>
        <w:tab/>
      </w:r>
      <w:r w:rsidR="00A36ECA" w:rsidRPr="00A36ECA">
        <w:rPr>
          <w:rFonts w:ascii="Tahoma" w:hAnsi="Tahoma" w:cs="Tahoma"/>
          <w:sz w:val="24"/>
          <w:szCs w:val="24"/>
        </w:rPr>
        <w:t xml:space="preserve">The U.S. growth forecast has been revised upward, </w:t>
      </w:r>
      <w:r w:rsidR="00680390" w:rsidRPr="00A36ECA">
        <w:rPr>
          <w:rFonts w:ascii="Tahoma" w:hAnsi="Tahoma" w:cs="Tahoma"/>
          <w:sz w:val="24"/>
          <w:szCs w:val="24"/>
        </w:rPr>
        <w:t>signalling</w:t>
      </w:r>
      <w:r w:rsidR="00A36ECA" w:rsidRPr="00A36ECA">
        <w:rPr>
          <w:rFonts w:ascii="Tahoma" w:hAnsi="Tahoma" w:cs="Tahoma"/>
          <w:sz w:val="24"/>
          <w:szCs w:val="24"/>
        </w:rPr>
        <w:t xml:space="preserve"> a more positive economic outlook compared to other advanced economies. This optimism is driven by stronger consumer spending, resilient </w:t>
      </w:r>
      <w:r w:rsidR="00680390" w:rsidRPr="00A36ECA">
        <w:rPr>
          <w:rFonts w:ascii="Tahoma" w:hAnsi="Tahoma" w:cs="Tahoma"/>
          <w:sz w:val="24"/>
          <w:szCs w:val="24"/>
        </w:rPr>
        <w:t>labour</w:t>
      </w:r>
      <w:r w:rsidR="00A36ECA" w:rsidRPr="00A36ECA">
        <w:rPr>
          <w:rFonts w:ascii="Tahoma" w:hAnsi="Tahoma" w:cs="Tahoma"/>
          <w:sz w:val="24"/>
          <w:szCs w:val="24"/>
        </w:rPr>
        <w:t xml:space="preserve"> markets, and robust investment activity. In contrast, Europe's growth projections have been downgraded, particularly for its largest economies, as the region continues to face persistent challenges such as high inflation, energy supply constraints, and geopolitical uncertainties, which are weighing on business confidence and investment prospects.</w:t>
      </w:r>
    </w:p>
    <w:p w14:paraId="5326A9A0" w14:textId="76E8EB21" w:rsidR="008A565D" w:rsidRDefault="00930402" w:rsidP="001B03A7">
      <w:pPr>
        <w:ind w:left="720" w:hanging="720"/>
        <w:jc w:val="both"/>
        <w:rPr>
          <w:rFonts w:ascii="Tahoma" w:hAnsi="Tahoma" w:cs="Tahoma"/>
          <w:sz w:val="24"/>
          <w:szCs w:val="24"/>
        </w:rPr>
      </w:pPr>
      <w:r>
        <w:rPr>
          <w:rFonts w:ascii="Tahoma" w:hAnsi="Tahoma" w:cs="Tahoma"/>
          <w:sz w:val="24"/>
          <w:szCs w:val="24"/>
        </w:rPr>
        <w:lastRenderedPageBreak/>
        <w:t>1.2.2</w:t>
      </w:r>
      <w:r>
        <w:rPr>
          <w:rFonts w:ascii="Tahoma" w:hAnsi="Tahoma" w:cs="Tahoma"/>
          <w:sz w:val="24"/>
          <w:szCs w:val="24"/>
        </w:rPr>
        <w:tab/>
      </w:r>
      <w:r w:rsidR="00973679" w:rsidRPr="00973679">
        <w:rPr>
          <w:rFonts w:ascii="Tahoma" w:hAnsi="Tahoma" w:cs="Tahoma"/>
          <w:sz w:val="24"/>
          <w:szCs w:val="24"/>
        </w:rPr>
        <w:t>Sub-Saharan Africa's GDP growth is projected to rise from 3.6% in 2023 to 4.2% by 2025, as weather-related shocks and supply issues ease. However, the 2024 forecast was revised down by 0.2 percentage points, while the 2025 outlook saw a slight increase of 0.1 percentage points. This revision reflects weaker-than-expected growth in Nigeria and the significant 26% contraction of South Sudan's economy due to ongoing conflict.</w:t>
      </w:r>
    </w:p>
    <w:p w14:paraId="62DF2ACB" w14:textId="6D96F44A" w:rsidR="009251E3" w:rsidRPr="005C2F0C" w:rsidRDefault="00006703" w:rsidP="005C2F0C">
      <w:pPr>
        <w:pStyle w:val="Heading1"/>
        <w:jc w:val="both"/>
        <w:rPr>
          <w:rFonts w:cs="Tahoma"/>
          <w:szCs w:val="24"/>
        </w:rPr>
      </w:pPr>
      <w:bookmarkStart w:id="7" w:name="_Toc181623024"/>
      <w:r w:rsidRPr="005C2F0C">
        <w:rPr>
          <w:rFonts w:cs="Tahoma"/>
          <w:szCs w:val="24"/>
        </w:rPr>
        <w:t>2.0</w:t>
      </w:r>
      <w:r w:rsidRPr="005C2F0C">
        <w:rPr>
          <w:rFonts w:cs="Tahoma"/>
          <w:szCs w:val="24"/>
        </w:rPr>
        <w:tab/>
      </w:r>
      <w:r w:rsidR="00212854" w:rsidRPr="005C2F0C">
        <w:rPr>
          <w:rFonts w:cs="Tahoma"/>
          <w:szCs w:val="24"/>
        </w:rPr>
        <w:t>Political</w:t>
      </w:r>
      <w:bookmarkEnd w:id="7"/>
    </w:p>
    <w:p w14:paraId="2A977007" w14:textId="0EB6342B" w:rsidR="00006703" w:rsidRPr="00550340" w:rsidRDefault="00006703" w:rsidP="00B23FC2">
      <w:pPr>
        <w:spacing w:before="100" w:beforeAutospacing="1" w:after="100" w:afterAutospacing="1" w:line="240" w:lineRule="auto"/>
        <w:ind w:left="720" w:hanging="720"/>
        <w:jc w:val="both"/>
        <w:rPr>
          <w:rFonts w:ascii="Tahoma" w:hAnsi="Tahoma" w:cs="Tahoma"/>
          <w:sz w:val="24"/>
          <w:szCs w:val="24"/>
        </w:rPr>
      </w:pPr>
      <w:r w:rsidRPr="00550340">
        <w:rPr>
          <w:rFonts w:ascii="Tahoma" w:hAnsi="Tahoma" w:cs="Tahoma"/>
          <w:sz w:val="24"/>
          <w:szCs w:val="24"/>
        </w:rPr>
        <w:t>2.1</w:t>
      </w:r>
      <w:r w:rsidRPr="00550340">
        <w:rPr>
          <w:rFonts w:ascii="Tahoma" w:hAnsi="Tahoma" w:cs="Tahoma"/>
          <w:sz w:val="24"/>
          <w:szCs w:val="24"/>
        </w:rPr>
        <w:tab/>
      </w:r>
      <w:r w:rsidR="00DE6FA2" w:rsidRPr="00DE6FA2">
        <w:rPr>
          <w:rFonts w:ascii="Tahoma" w:hAnsi="Tahoma" w:cs="Tahoma"/>
          <w:sz w:val="24"/>
          <w:szCs w:val="24"/>
        </w:rPr>
        <w:t>In the third quarter of 2024, global politics have been shaped by significant trade and geopolitical dynamics, particularly influenced by the upcoming US presidential election. Emerging markets (EM) remain vulnerable, with trade restrictions potentially rising due to shifts in political and geopolitical strategies. The US-China trade relationship is especially strained, with the possibility of retaliatory actions from China posing risks to global trade, especially for EM economies</w:t>
      </w:r>
      <w:bookmarkStart w:id="8" w:name="_Hlk180400972"/>
      <w:r w:rsidR="00C8370F">
        <w:rPr>
          <w:rFonts w:ascii="Tahoma" w:hAnsi="Tahoma" w:cs="Tahoma"/>
          <w:sz w:val="24"/>
          <w:szCs w:val="24"/>
        </w:rPr>
        <w:t>. Mexico, on the other hand, stands to gain from potential US trade policy.</w:t>
      </w:r>
    </w:p>
    <w:bookmarkEnd w:id="8"/>
    <w:p w14:paraId="5C5ABC60" w14:textId="034956B2" w:rsidR="005B4640" w:rsidRPr="00550340" w:rsidRDefault="00006703" w:rsidP="00B23FC2">
      <w:pPr>
        <w:spacing w:before="100" w:beforeAutospacing="1" w:after="100" w:afterAutospacing="1" w:line="240" w:lineRule="auto"/>
        <w:ind w:left="720" w:hanging="720"/>
        <w:jc w:val="both"/>
        <w:rPr>
          <w:rFonts w:ascii="Tahoma" w:hAnsi="Tahoma" w:cs="Tahoma"/>
          <w:sz w:val="24"/>
          <w:szCs w:val="24"/>
        </w:rPr>
      </w:pPr>
      <w:r w:rsidRPr="00550340">
        <w:rPr>
          <w:rFonts w:ascii="Tahoma" w:hAnsi="Tahoma" w:cs="Tahoma"/>
          <w:sz w:val="24"/>
          <w:szCs w:val="24"/>
        </w:rPr>
        <w:t>2.2</w:t>
      </w:r>
      <w:r w:rsidRPr="00550340">
        <w:rPr>
          <w:rFonts w:ascii="Tahoma" w:hAnsi="Tahoma" w:cs="Tahoma"/>
          <w:sz w:val="24"/>
          <w:szCs w:val="24"/>
        </w:rPr>
        <w:tab/>
      </w:r>
      <w:r w:rsidR="005B4640" w:rsidRPr="00550340">
        <w:rPr>
          <w:rFonts w:ascii="Tahoma" w:hAnsi="Tahoma" w:cs="Tahoma"/>
          <w:sz w:val="24"/>
          <w:szCs w:val="24"/>
        </w:rPr>
        <w:t>Additionally</w:t>
      </w:r>
      <w:r w:rsidR="005E2BF2" w:rsidRPr="005E2BF2">
        <w:rPr>
          <w:rFonts w:ascii="Tahoma" w:hAnsi="Tahoma" w:cs="Tahoma"/>
          <w:sz w:val="24"/>
          <w:szCs w:val="24"/>
        </w:rPr>
        <w:t>, Africa faces challenges from global trade and geopolitical shifts, particularly due to potential US-China tensions and the impact of the upcoming US election. A slowdown in China's economy could reduce demand for African exports, while a US focus on Mexico as a trade partner might divert investment away from African markets. Additionally, geopolitical tensions in the Middle East could pull Western attention away from Africa’s security and development needs. However, these disruptions may also create opportunities for Africa to strengthen intra-African trade through initiatives like</w:t>
      </w:r>
      <w:r w:rsidR="009A2130">
        <w:rPr>
          <w:rFonts w:ascii="Tahoma" w:hAnsi="Tahoma" w:cs="Tahoma"/>
          <w:sz w:val="24"/>
          <w:szCs w:val="24"/>
        </w:rPr>
        <w:t xml:space="preserve"> African Continental Free Trade Area</w:t>
      </w:r>
      <w:r w:rsidR="005E2BF2" w:rsidRPr="005E2BF2">
        <w:rPr>
          <w:rFonts w:ascii="Tahoma" w:hAnsi="Tahoma" w:cs="Tahoma"/>
          <w:sz w:val="24"/>
          <w:szCs w:val="24"/>
        </w:rPr>
        <w:t> </w:t>
      </w:r>
      <w:r w:rsidR="009A2130">
        <w:rPr>
          <w:rFonts w:ascii="Tahoma" w:hAnsi="Tahoma" w:cs="Tahoma"/>
          <w:sz w:val="24"/>
          <w:szCs w:val="24"/>
        </w:rPr>
        <w:t>(</w:t>
      </w:r>
      <w:r w:rsidR="005E2BF2" w:rsidRPr="005E2BF2">
        <w:rPr>
          <w:rFonts w:ascii="Tahoma" w:hAnsi="Tahoma" w:cs="Tahoma"/>
          <w:sz w:val="24"/>
          <w:szCs w:val="24"/>
        </w:rPr>
        <w:t>AfCFTA</w:t>
      </w:r>
      <w:r w:rsidR="009A2130">
        <w:rPr>
          <w:rFonts w:ascii="Tahoma" w:hAnsi="Tahoma" w:cs="Tahoma"/>
          <w:sz w:val="24"/>
          <w:szCs w:val="24"/>
        </w:rPr>
        <w:t>)</w:t>
      </w:r>
      <w:r w:rsidR="005E2BF2" w:rsidRPr="005E2BF2">
        <w:rPr>
          <w:rFonts w:ascii="Tahoma" w:hAnsi="Tahoma" w:cs="Tahoma"/>
          <w:sz w:val="24"/>
          <w:szCs w:val="24"/>
        </w:rPr>
        <w:t>.</w:t>
      </w:r>
    </w:p>
    <w:p w14:paraId="318413E2" w14:textId="77777777" w:rsidR="00B23FC2" w:rsidRDefault="00006703" w:rsidP="00B23FC2">
      <w:pPr>
        <w:spacing w:before="100" w:beforeAutospacing="1" w:after="100" w:afterAutospacing="1" w:line="240" w:lineRule="auto"/>
        <w:ind w:left="720" w:hanging="720"/>
        <w:jc w:val="both"/>
        <w:rPr>
          <w:rFonts w:ascii="Tahoma" w:hAnsi="Tahoma" w:cs="Tahoma"/>
          <w:sz w:val="24"/>
          <w:szCs w:val="24"/>
          <w:lang w:eastAsia="ko-KR"/>
        </w:rPr>
      </w:pPr>
      <w:r w:rsidRPr="00550340">
        <w:rPr>
          <w:rFonts w:ascii="Tahoma" w:hAnsi="Tahoma" w:cs="Tahoma"/>
          <w:sz w:val="24"/>
          <w:szCs w:val="24"/>
          <w:lang w:eastAsia="ko-KR"/>
        </w:rPr>
        <w:t>2.3</w:t>
      </w:r>
      <w:r w:rsidRPr="00550340">
        <w:rPr>
          <w:rFonts w:ascii="Tahoma" w:hAnsi="Tahoma" w:cs="Tahoma"/>
          <w:sz w:val="24"/>
          <w:szCs w:val="24"/>
          <w:lang w:eastAsia="ko-KR"/>
        </w:rPr>
        <w:tab/>
      </w:r>
      <w:r w:rsidR="00B23FC2" w:rsidRPr="00B23FC2">
        <w:rPr>
          <w:rFonts w:ascii="Tahoma" w:hAnsi="Tahoma" w:cs="Tahoma"/>
          <w:sz w:val="24"/>
          <w:szCs w:val="24"/>
          <w:lang w:eastAsia="ko-KR"/>
        </w:rPr>
        <w:t>As the third quarter of 2024 began, Zimbabwe enjoyed a period of political stability, which is essential for boosting investor confidence and economic growth. This stability has positively impacted the business environment, encouraging investments in key sectors. On August 8, 2024, Zimbabwe assumed the Chairmanship of the SADC Standing Committee of Senior Officials, taking over from Angola. This leadership role enhances Zimbabwe’s influence in shaping regional economic policies, fostering trade partnerships, and driving industrialization efforts across Southern Africa, positioning the country for greater regional cooperation and economic development.</w:t>
      </w:r>
    </w:p>
    <w:p w14:paraId="5ECB4D9F" w14:textId="03536631" w:rsidR="00EF37FE" w:rsidRPr="005C2F0C" w:rsidRDefault="00AF46F8" w:rsidP="005C2F0C">
      <w:pPr>
        <w:pStyle w:val="Heading1"/>
        <w:jc w:val="both"/>
        <w:rPr>
          <w:rFonts w:cs="Tahoma"/>
          <w:szCs w:val="24"/>
        </w:rPr>
      </w:pPr>
      <w:bookmarkStart w:id="9" w:name="_Toc181623025"/>
      <w:r w:rsidRPr="005C2F0C">
        <w:rPr>
          <w:rFonts w:cs="Tahoma"/>
          <w:szCs w:val="24"/>
        </w:rPr>
        <w:t>3</w:t>
      </w:r>
      <w:r w:rsidR="004F680D" w:rsidRPr="005C2F0C">
        <w:rPr>
          <w:rFonts w:cs="Tahoma"/>
          <w:szCs w:val="24"/>
        </w:rPr>
        <w:t>.0</w:t>
      </w:r>
      <w:r w:rsidR="004F680D" w:rsidRPr="005C2F0C">
        <w:rPr>
          <w:rFonts w:cs="Tahoma"/>
          <w:szCs w:val="24"/>
        </w:rPr>
        <w:tab/>
      </w:r>
      <w:r w:rsidR="00E8244F" w:rsidRPr="005C2F0C">
        <w:rPr>
          <w:rFonts w:cs="Tahoma"/>
          <w:szCs w:val="24"/>
        </w:rPr>
        <w:t>Economic Factors</w:t>
      </w:r>
      <w:bookmarkEnd w:id="9"/>
      <w:r w:rsidR="00EF37FE" w:rsidRPr="005C2F0C">
        <w:rPr>
          <w:rFonts w:cs="Tahoma"/>
          <w:szCs w:val="24"/>
        </w:rPr>
        <w:t xml:space="preserve"> </w:t>
      </w:r>
    </w:p>
    <w:p w14:paraId="386DB00B" w14:textId="08BEB196" w:rsidR="00400894" w:rsidRPr="00550340" w:rsidRDefault="004F680D" w:rsidP="00550340">
      <w:pPr>
        <w:pStyle w:val="Heading2"/>
        <w:jc w:val="both"/>
        <w:rPr>
          <w:rFonts w:cs="Tahoma"/>
          <w:szCs w:val="24"/>
        </w:rPr>
      </w:pPr>
      <w:bookmarkStart w:id="10" w:name="_Toc181623026"/>
      <w:r w:rsidRPr="00550340">
        <w:rPr>
          <w:rFonts w:cs="Tahoma"/>
          <w:szCs w:val="24"/>
        </w:rPr>
        <w:t>3.1</w:t>
      </w:r>
      <w:r w:rsidRPr="00550340">
        <w:rPr>
          <w:rFonts w:cs="Tahoma"/>
          <w:szCs w:val="24"/>
        </w:rPr>
        <w:tab/>
      </w:r>
      <w:r w:rsidR="00E8244F" w:rsidRPr="00550340">
        <w:rPr>
          <w:rFonts w:cs="Tahoma"/>
          <w:szCs w:val="24"/>
        </w:rPr>
        <w:t>GDP Performance</w:t>
      </w:r>
      <w:bookmarkEnd w:id="10"/>
    </w:p>
    <w:p w14:paraId="6A878858" w14:textId="7448BB03" w:rsidR="007305A8" w:rsidRPr="00550340" w:rsidRDefault="007305A8" w:rsidP="00550340">
      <w:pPr>
        <w:ind w:left="720" w:hanging="720"/>
        <w:jc w:val="both"/>
        <w:rPr>
          <w:rFonts w:ascii="Tahoma" w:hAnsi="Tahoma" w:cs="Tahoma"/>
          <w:sz w:val="24"/>
          <w:szCs w:val="24"/>
        </w:rPr>
      </w:pPr>
      <w:r w:rsidRPr="00550340">
        <w:rPr>
          <w:rFonts w:ascii="Tahoma" w:hAnsi="Tahoma" w:cs="Tahoma"/>
          <w:sz w:val="24"/>
          <w:szCs w:val="24"/>
        </w:rPr>
        <w:t>3.1.1</w:t>
      </w:r>
      <w:r w:rsidRPr="00550340">
        <w:rPr>
          <w:rFonts w:ascii="Tahoma" w:hAnsi="Tahoma" w:cs="Tahoma"/>
          <w:sz w:val="24"/>
          <w:szCs w:val="24"/>
        </w:rPr>
        <w:tab/>
      </w:r>
      <w:r w:rsidR="00554C67" w:rsidRPr="00554C67">
        <w:rPr>
          <w:rFonts w:ascii="Tahoma" w:hAnsi="Tahoma" w:cs="Tahoma"/>
          <w:sz w:val="24"/>
          <w:szCs w:val="24"/>
        </w:rPr>
        <w:t>The Ministry of Finance, Economic Development, and Investment Promotion (MoFEDIP) maintained its forecast of 2% GDP growth for Zimbabwe in 2024, as of the third quarter. This cautious outlook reflects the ongoing negative impacts of the El Ni</w:t>
      </w:r>
      <w:r w:rsidR="00A03121">
        <w:rPr>
          <w:rFonts w:ascii="Tahoma" w:hAnsi="Tahoma" w:cs="Tahoma"/>
          <w:sz w:val="24"/>
          <w:szCs w:val="24"/>
        </w:rPr>
        <w:t>n</w:t>
      </w:r>
      <w:r w:rsidR="00554C67" w:rsidRPr="00554C67">
        <w:rPr>
          <w:rFonts w:ascii="Tahoma" w:hAnsi="Tahoma" w:cs="Tahoma"/>
          <w:sz w:val="24"/>
          <w:szCs w:val="24"/>
        </w:rPr>
        <w:t xml:space="preserve">o-induced drought, which has severely affected agricultural output—a critical sector for Zimbabwe's economy. Reduced crop yields and livestock losses, coupled with heightened food insecurity, have dampened overall economic activity, particularly in rural areas where agriculture forms the </w:t>
      </w:r>
      <w:r w:rsidR="00554C67" w:rsidRPr="00554C67">
        <w:rPr>
          <w:rFonts w:ascii="Tahoma" w:hAnsi="Tahoma" w:cs="Tahoma"/>
          <w:sz w:val="24"/>
          <w:szCs w:val="24"/>
        </w:rPr>
        <w:lastRenderedPageBreak/>
        <w:t>backbone of livelihoods. Additionally, the agricultural downturn has put pressure on related sectors such as manufacturing and retail, further constraining growth.</w:t>
      </w:r>
    </w:p>
    <w:p w14:paraId="251C67C5" w14:textId="65DC805E" w:rsidR="00F52368" w:rsidRPr="001A7863" w:rsidRDefault="007305A8" w:rsidP="00550340">
      <w:pPr>
        <w:ind w:left="720" w:hanging="720"/>
        <w:jc w:val="both"/>
        <w:rPr>
          <w:rFonts w:ascii="Tahoma" w:hAnsi="Tahoma" w:cs="Tahoma"/>
          <w:sz w:val="24"/>
          <w:szCs w:val="24"/>
        </w:rPr>
      </w:pPr>
      <w:r w:rsidRPr="00550340">
        <w:rPr>
          <w:rFonts w:ascii="Tahoma" w:hAnsi="Tahoma" w:cs="Tahoma"/>
          <w:sz w:val="24"/>
          <w:szCs w:val="24"/>
        </w:rPr>
        <w:t>3.1.2</w:t>
      </w:r>
      <w:r w:rsidRPr="00550340">
        <w:rPr>
          <w:rFonts w:ascii="Tahoma" w:hAnsi="Tahoma" w:cs="Tahoma"/>
          <w:sz w:val="24"/>
          <w:szCs w:val="24"/>
        </w:rPr>
        <w:tab/>
      </w:r>
      <w:r w:rsidR="001A7863" w:rsidRPr="001A7863">
        <w:rPr>
          <w:rFonts w:ascii="Tahoma" w:hAnsi="Tahoma" w:cs="Tahoma"/>
          <w:sz w:val="24"/>
          <w:szCs w:val="24"/>
        </w:rPr>
        <w:t>Similarly</w:t>
      </w:r>
      <w:r w:rsidR="00554C67" w:rsidRPr="001A7863">
        <w:rPr>
          <w:rFonts w:ascii="Tahoma" w:hAnsi="Tahoma" w:cs="Tahoma"/>
          <w:sz w:val="24"/>
          <w:szCs w:val="24"/>
        </w:rPr>
        <w:t xml:space="preserve">, the IMF offered </w:t>
      </w:r>
      <w:r w:rsidR="001A7863" w:rsidRPr="001A7863">
        <w:rPr>
          <w:rFonts w:ascii="Tahoma" w:hAnsi="Tahoma" w:cs="Tahoma"/>
          <w:sz w:val="24"/>
          <w:szCs w:val="24"/>
        </w:rPr>
        <w:t>an</w:t>
      </w:r>
      <w:r w:rsidR="00554C67" w:rsidRPr="001A7863">
        <w:rPr>
          <w:rFonts w:ascii="Tahoma" w:hAnsi="Tahoma" w:cs="Tahoma"/>
          <w:sz w:val="24"/>
          <w:szCs w:val="24"/>
        </w:rPr>
        <w:t xml:space="preserve"> assessment </w:t>
      </w:r>
      <w:r w:rsidR="00301BED">
        <w:rPr>
          <w:rFonts w:ascii="Tahoma" w:hAnsi="Tahoma" w:cs="Tahoma"/>
          <w:sz w:val="24"/>
          <w:szCs w:val="24"/>
        </w:rPr>
        <w:t>in line</w:t>
      </w:r>
      <w:r w:rsidR="001A7863" w:rsidRPr="001A7863">
        <w:rPr>
          <w:rFonts w:ascii="Tahoma" w:hAnsi="Tahoma" w:cs="Tahoma"/>
          <w:sz w:val="24"/>
          <w:szCs w:val="24"/>
        </w:rPr>
        <w:t xml:space="preserve"> </w:t>
      </w:r>
      <w:r w:rsidR="006634A6">
        <w:rPr>
          <w:rFonts w:ascii="Tahoma" w:hAnsi="Tahoma" w:cs="Tahoma"/>
          <w:sz w:val="24"/>
          <w:szCs w:val="24"/>
        </w:rPr>
        <w:t xml:space="preserve">with </w:t>
      </w:r>
      <w:r w:rsidR="001A7863" w:rsidRPr="001A7863">
        <w:rPr>
          <w:rFonts w:ascii="Tahoma" w:hAnsi="Tahoma" w:cs="Tahoma"/>
          <w:sz w:val="24"/>
          <w:szCs w:val="24"/>
        </w:rPr>
        <w:t xml:space="preserve">the MOFEDIP’s projection </w:t>
      </w:r>
      <w:r w:rsidR="00554C67" w:rsidRPr="001A7863">
        <w:rPr>
          <w:rFonts w:ascii="Tahoma" w:hAnsi="Tahoma" w:cs="Tahoma"/>
          <w:sz w:val="24"/>
          <w:szCs w:val="24"/>
        </w:rPr>
        <w:t xml:space="preserve">in its </w:t>
      </w:r>
      <w:r w:rsidR="001A7863" w:rsidRPr="001A7863">
        <w:rPr>
          <w:rFonts w:ascii="Tahoma" w:hAnsi="Tahoma" w:cs="Tahoma"/>
          <w:sz w:val="24"/>
          <w:szCs w:val="24"/>
        </w:rPr>
        <w:t xml:space="preserve">October </w:t>
      </w:r>
      <w:r w:rsidR="00554C67" w:rsidRPr="001A7863">
        <w:rPr>
          <w:rFonts w:ascii="Tahoma" w:hAnsi="Tahoma" w:cs="Tahoma"/>
          <w:sz w:val="24"/>
          <w:szCs w:val="24"/>
        </w:rPr>
        <w:t xml:space="preserve">2024 World Economic Outlook </w:t>
      </w:r>
      <w:r w:rsidR="001A7863" w:rsidRPr="001A7863">
        <w:rPr>
          <w:rFonts w:ascii="Tahoma" w:hAnsi="Tahoma" w:cs="Tahoma"/>
          <w:sz w:val="24"/>
          <w:szCs w:val="24"/>
        </w:rPr>
        <w:t>R</w:t>
      </w:r>
      <w:r w:rsidR="00554C67" w:rsidRPr="001A7863">
        <w:rPr>
          <w:rFonts w:ascii="Tahoma" w:hAnsi="Tahoma" w:cs="Tahoma"/>
          <w:sz w:val="24"/>
          <w:szCs w:val="24"/>
        </w:rPr>
        <w:t xml:space="preserve">eport, projecting a </w:t>
      </w:r>
      <w:r w:rsidR="00301BED">
        <w:rPr>
          <w:rFonts w:ascii="Tahoma" w:hAnsi="Tahoma" w:cs="Tahoma"/>
          <w:sz w:val="24"/>
          <w:szCs w:val="24"/>
        </w:rPr>
        <w:t>2.0</w:t>
      </w:r>
      <w:r w:rsidR="00554C67" w:rsidRPr="001A7863">
        <w:rPr>
          <w:rFonts w:ascii="Tahoma" w:hAnsi="Tahoma" w:cs="Tahoma"/>
          <w:sz w:val="24"/>
          <w:szCs w:val="24"/>
        </w:rPr>
        <w:t xml:space="preserve">% growth rate for Zimbabwe in 2024. This projection </w:t>
      </w:r>
      <w:r w:rsidR="00301BED">
        <w:rPr>
          <w:rFonts w:ascii="Tahoma" w:hAnsi="Tahoma" w:cs="Tahoma"/>
          <w:sz w:val="24"/>
          <w:szCs w:val="24"/>
        </w:rPr>
        <w:t xml:space="preserve">suggests the same </w:t>
      </w:r>
      <w:r w:rsidR="00554C67" w:rsidRPr="001A7863">
        <w:rPr>
          <w:rFonts w:ascii="Tahoma" w:hAnsi="Tahoma" w:cs="Tahoma"/>
          <w:sz w:val="24"/>
          <w:szCs w:val="24"/>
        </w:rPr>
        <w:t xml:space="preserve">views on the economy's resilience and ability to recover despite ongoing challenges. </w:t>
      </w:r>
      <w:r w:rsidR="001A7863" w:rsidRPr="001A7863">
        <w:rPr>
          <w:rFonts w:ascii="Tahoma" w:hAnsi="Tahoma" w:cs="Tahoma"/>
          <w:sz w:val="24"/>
          <w:szCs w:val="24"/>
        </w:rPr>
        <w:t>In terms of outlook, the IMF projects Zimbabwe to grow by 6.</w:t>
      </w:r>
      <w:r w:rsidR="006634A6">
        <w:rPr>
          <w:rFonts w:ascii="Tahoma" w:hAnsi="Tahoma" w:cs="Tahoma"/>
          <w:sz w:val="24"/>
          <w:szCs w:val="24"/>
        </w:rPr>
        <w:t>1</w:t>
      </w:r>
      <w:r w:rsidR="001A7863" w:rsidRPr="001A7863">
        <w:rPr>
          <w:rFonts w:ascii="Tahoma" w:hAnsi="Tahoma" w:cs="Tahoma"/>
          <w:sz w:val="24"/>
          <w:szCs w:val="24"/>
        </w:rPr>
        <w:t xml:space="preserve">% in 2025 above the 5% estimated by MOFEDIP. </w:t>
      </w:r>
    </w:p>
    <w:p w14:paraId="6194EAA0" w14:textId="26F2828B" w:rsidR="00265D55" w:rsidRPr="001A7863" w:rsidRDefault="001D285C" w:rsidP="001D285C">
      <w:pPr>
        <w:pStyle w:val="Caption"/>
      </w:pPr>
      <w:bookmarkStart w:id="11" w:name="_Toc181019892"/>
      <w:r>
        <w:t xml:space="preserve">Figure </w:t>
      </w:r>
      <w:r>
        <w:fldChar w:fldCharType="begin"/>
      </w:r>
      <w:r>
        <w:instrText xml:space="preserve"> SEQ Figure \* ARABIC </w:instrText>
      </w:r>
      <w:r>
        <w:fldChar w:fldCharType="separate"/>
      </w:r>
      <w:r>
        <w:rPr>
          <w:noProof/>
        </w:rPr>
        <w:t>1</w:t>
      </w:r>
      <w:r>
        <w:fldChar w:fldCharType="end"/>
      </w:r>
      <w:r>
        <w:t xml:space="preserve">: </w:t>
      </w:r>
      <w:r w:rsidRPr="001A7863">
        <w:t>Zimbabwe Economic Growth Prospects</w:t>
      </w:r>
      <w:bookmarkEnd w:id="11"/>
    </w:p>
    <w:p w14:paraId="42F74628" w14:textId="75CD580F" w:rsidR="004206DB" w:rsidRPr="00EA7868" w:rsidRDefault="00301BED" w:rsidP="00550340">
      <w:pPr>
        <w:keepNext/>
        <w:spacing w:after="0"/>
        <w:jc w:val="both"/>
        <w:rPr>
          <w:rFonts w:ascii="Tahoma" w:hAnsi="Tahoma" w:cs="Tahoma"/>
          <w:sz w:val="24"/>
          <w:szCs w:val="24"/>
          <w:highlight w:val="yellow"/>
        </w:rPr>
      </w:pPr>
      <w:r>
        <w:rPr>
          <w:noProof/>
        </w:rPr>
        <w:drawing>
          <wp:inline distT="0" distB="0" distL="0" distR="0" wp14:anchorId="61B823A5" wp14:editId="74A150F2">
            <wp:extent cx="5657850" cy="3208020"/>
            <wp:effectExtent l="0" t="0" r="0" b="11430"/>
            <wp:docPr id="652384481" name="Chart 1">
              <a:extLst xmlns:a="http://schemas.openxmlformats.org/drawingml/2006/main">
                <a:ext uri="{FF2B5EF4-FFF2-40B4-BE49-F238E27FC236}">
                  <a16:creationId xmlns:a16="http://schemas.microsoft.com/office/drawing/2014/main" id="{E3253ED1-39BB-D679-D3FE-D7E1434F9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3937CA" w14:textId="39129C5A" w:rsidR="00F63C5D" w:rsidRPr="00550340" w:rsidRDefault="00F63C5D" w:rsidP="00550340">
      <w:pPr>
        <w:jc w:val="both"/>
        <w:rPr>
          <w:rFonts w:ascii="Tahoma" w:hAnsi="Tahoma" w:cs="Tahoma"/>
          <w:i/>
          <w:sz w:val="24"/>
          <w:szCs w:val="24"/>
        </w:rPr>
      </w:pPr>
      <w:r w:rsidRPr="001A7863">
        <w:rPr>
          <w:rFonts w:ascii="Tahoma" w:hAnsi="Tahoma" w:cs="Tahoma"/>
          <w:i/>
          <w:sz w:val="24"/>
          <w:szCs w:val="24"/>
        </w:rPr>
        <w:t>Source: MoFED</w:t>
      </w:r>
      <w:r w:rsidR="002902E0" w:rsidRPr="001A7863">
        <w:rPr>
          <w:rFonts w:ascii="Tahoma" w:hAnsi="Tahoma" w:cs="Tahoma"/>
          <w:i/>
          <w:sz w:val="24"/>
          <w:szCs w:val="24"/>
        </w:rPr>
        <w:t>IP</w:t>
      </w:r>
      <w:r w:rsidRPr="001A7863">
        <w:rPr>
          <w:rFonts w:ascii="Tahoma" w:hAnsi="Tahoma" w:cs="Tahoma"/>
          <w:i/>
          <w:sz w:val="24"/>
          <w:szCs w:val="24"/>
        </w:rPr>
        <w:t xml:space="preserve"> (</w:t>
      </w:r>
      <w:r w:rsidR="00265D55" w:rsidRPr="001A7863">
        <w:rPr>
          <w:rFonts w:ascii="Tahoma" w:hAnsi="Tahoma" w:cs="Tahoma"/>
          <w:i/>
          <w:sz w:val="24"/>
          <w:szCs w:val="24"/>
        </w:rPr>
        <w:t xml:space="preserve">June </w:t>
      </w:r>
      <w:r w:rsidRPr="001A7863">
        <w:rPr>
          <w:rFonts w:ascii="Tahoma" w:hAnsi="Tahoma" w:cs="Tahoma"/>
          <w:i/>
          <w:sz w:val="24"/>
          <w:szCs w:val="24"/>
        </w:rPr>
        <w:t>2024); IMF World Economic Outlook Update (</w:t>
      </w:r>
      <w:r w:rsidR="001A7863" w:rsidRPr="001A7863">
        <w:rPr>
          <w:rFonts w:ascii="Tahoma" w:hAnsi="Tahoma" w:cs="Tahoma"/>
          <w:i/>
          <w:sz w:val="24"/>
          <w:szCs w:val="24"/>
        </w:rPr>
        <w:t>October</w:t>
      </w:r>
      <w:r w:rsidRPr="001A7863">
        <w:rPr>
          <w:rFonts w:ascii="Tahoma" w:hAnsi="Tahoma" w:cs="Tahoma"/>
          <w:i/>
          <w:sz w:val="24"/>
          <w:szCs w:val="24"/>
        </w:rPr>
        <w:t xml:space="preserve"> 2024</w:t>
      </w:r>
      <w:r w:rsidR="001A7863" w:rsidRPr="001A7863">
        <w:rPr>
          <w:rFonts w:ascii="Tahoma" w:hAnsi="Tahoma" w:cs="Tahoma"/>
          <w:i/>
          <w:sz w:val="24"/>
          <w:szCs w:val="24"/>
        </w:rPr>
        <w:t xml:space="preserve"> Update</w:t>
      </w:r>
      <w:r w:rsidRPr="001A7863">
        <w:rPr>
          <w:rFonts w:ascii="Tahoma" w:hAnsi="Tahoma" w:cs="Tahoma"/>
          <w:i/>
          <w:sz w:val="24"/>
          <w:szCs w:val="24"/>
        </w:rPr>
        <w:t>)</w:t>
      </w:r>
    </w:p>
    <w:p w14:paraId="201E00C0" w14:textId="77777777" w:rsidR="009D0C49" w:rsidRPr="00550340" w:rsidRDefault="00BF5455" w:rsidP="00550340">
      <w:pPr>
        <w:pStyle w:val="Heading2"/>
        <w:spacing w:line="276" w:lineRule="auto"/>
        <w:jc w:val="both"/>
        <w:rPr>
          <w:rFonts w:cs="Tahoma"/>
          <w:szCs w:val="24"/>
        </w:rPr>
      </w:pPr>
      <w:bookmarkStart w:id="12" w:name="_Toc355626453"/>
      <w:bookmarkStart w:id="13" w:name="_Toc181623027"/>
      <w:r w:rsidRPr="00550340">
        <w:rPr>
          <w:rFonts w:cs="Tahoma"/>
          <w:szCs w:val="24"/>
        </w:rPr>
        <w:t>3.2</w:t>
      </w:r>
      <w:r w:rsidRPr="00550340">
        <w:rPr>
          <w:rFonts w:cs="Tahoma"/>
          <w:szCs w:val="24"/>
        </w:rPr>
        <w:tab/>
      </w:r>
      <w:r w:rsidR="009D0C49" w:rsidRPr="00550340">
        <w:rPr>
          <w:rFonts w:cs="Tahoma"/>
          <w:szCs w:val="24"/>
        </w:rPr>
        <w:t>Inflation</w:t>
      </w:r>
      <w:bookmarkEnd w:id="12"/>
      <w:bookmarkEnd w:id="13"/>
    </w:p>
    <w:p w14:paraId="39F61C73" w14:textId="77777777" w:rsidR="00BF5863" w:rsidRPr="00550340" w:rsidRDefault="00BF5863" w:rsidP="00550340">
      <w:pPr>
        <w:pStyle w:val="ListParagraph"/>
        <w:widowControl w:val="0"/>
        <w:wordWrap w:val="0"/>
        <w:autoSpaceDE w:val="0"/>
        <w:autoSpaceDN w:val="0"/>
        <w:spacing w:after="0" w:line="276" w:lineRule="auto"/>
        <w:ind w:hanging="720"/>
        <w:contextualSpacing w:val="0"/>
        <w:jc w:val="both"/>
        <w:rPr>
          <w:rFonts w:ascii="Tahoma" w:hAnsi="Tahoma" w:cs="Tahoma"/>
          <w:sz w:val="24"/>
          <w:szCs w:val="24"/>
        </w:rPr>
      </w:pPr>
    </w:p>
    <w:p w14:paraId="39D05B58" w14:textId="64241AD8" w:rsidR="002975E4" w:rsidRPr="00DA5A18" w:rsidRDefault="00BF5863" w:rsidP="00DA5A18">
      <w:pPr>
        <w:ind w:left="720" w:hanging="720"/>
        <w:jc w:val="both"/>
        <w:rPr>
          <w:rFonts w:ascii="Tahoma" w:hAnsi="Tahoma" w:cs="Tahoma"/>
          <w:sz w:val="24"/>
          <w:szCs w:val="24"/>
        </w:rPr>
      </w:pPr>
      <w:bookmarkStart w:id="14" w:name="_Hlk166490909"/>
      <w:r w:rsidRPr="00550340">
        <w:rPr>
          <w:rFonts w:ascii="Tahoma" w:hAnsi="Tahoma" w:cs="Tahoma"/>
          <w:sz w:val="24"/>
          <w:szCs w:val="24"/>
        </w:rPr>
        <w:t xml:space="preserve">3.2.1 </w:t>
      </w:r>
      <w:r w:rsidRPr="00550340">
        <w:rPr>
          <w:rFonts w:ascii="Tahoma" w:hAnsi="Tahoma" w:cs="Tahoma"/>
          <w:sz w:val="24"/>
          <w:szCs w:val="24"/>
        </w:rPr>
        <w:tab/>
      </w:r>
      <w:r w:rsidR="00B9187F">
        <w:rPr>
          <w:rFonts w:ascii="Tahoma" w:hAnsi="Tahoma" w:cs="Tahoma"/>
          <w:sz w:val="24"/>
          <w:szCs w:val="24"/>
        </w:rPr>
        <w:t>During the period</w:t>
      </w:r>
      <w:r w:rsidR="00DA5A18" w:rsidRPr="00DA5A18">
        <w:rPr>
          <w:rFonts w:ascii="Tahoma" w:hAnsi="Tahoma" w:cs="Tahoma"/>
          <w:sz w:val="24"/>
          <w:szCs w:val="24"/>
        </w:rPr>
        <w:t>, the month-on-month inflation showed mixed trends. In July, there was a slight deflation of -0.1%, indicating a marginal decline in the overall price levels of goods and services. However, inflation rebounded in August with a rate of 0.4%, followed by a sharp increase to 1.9% in September. In comparison, during the same period in 2023, inflation rates were more moderate, with 1.0% recorded in July, 0.4% in August, and 1.0% in September. Therefore, inflation in the third quarter of 2024 was notably higher overall compared to the corresponding period in 2023, particularly due to the significant rise in September</w:t>
      </w:r>
      <w:r w:rsidR="00DA5A18">
        <w:rPr>
          <w:rFonts w:ascii="Tahoma" w:hAnsi="Tahoma" w:cs="Tahoma"/>
          <w:sz w:val="24"/>
          <w:szCs w:val="24"/>
        </w:rPr>
        <w:t xml:space="preserve"> as shown in Figure </w:t>
      </w:r>
      <w:r w:rsidR="001D285C">
        <w:rPr>
          <w:rFonts w:ascii="Tahoma" w:hAnsi="Tahoma" w:cs="Tahoma"/>
          <w:sz w:val="24"/>
          <w:szCs w:val="24"/>
        </w:rPr>
        <w:t>2</w:t>
      </w:r>
      <w:r w:rsidR="00DA5A18">
        <w:rPr>
          <w:rFonts w:ascii="Tahoma" w:hAnsi="Tahoma" w:cs="Tahoma"/>
          <w:sz w:val="24"/>
          <w:szCs w:val="24"/>
        </w:rPr>
        <w:t>.</w:t>
      </w:r>
      <w:bookmarkStart w:id="15" w:name="_Toc166506766"/>
    </w:p>
    <w:p w14:paraId="6DF9EC27" w14:textId="77777777" w:rsidR="002975E4" w:rsidRDefault="002975E4" w:rsidP="00550340">
      <w:pPr>
        <w:pStyle w:val="Caption"/>
        <w:jc w:val="both"/>
        <w:rPr>
          <w:rFonts w:cs="Tahoma"/>
          <w:szCs w:val="24"/>
        </w:rPr>
      </w:pPr>
    </w:p>
    <w:p w14:paraId="53F4E33E" w14:textId="77777777" w:rsidR="00591570" w:rsidRPr="00591570" w:rsidRDefault="00591570" w:rsidP="00591570"/>
    <w:p w14:paraId="02E620BA" w14:textId="57BEE7FD" w:rsidR="001D285C" w:rsidRDefault="001D285C" w:rsidP="001D285C">
      <w:pPr>
        <w:pStyle w:val="Caption"/>
      </w:pPr>
      <w:bookmarkStart w:id="16" w:name="_Toc181019893"/>
      <w:bookmarkEnd w:id="14"/>
      <w:bookmarkEnd w:id="15"/>
      <w:r>
        <w:lastRenderedPageBreak/>
        <w:t xml:space="preserve">Figure </w:t>
      </w:r>
      <w:r>
        <w:fldChar w:fldCharType="begin"/>
      </w:r>
      <w:r>
        <w:instrText xml:space="preserve"> SEQ Figure \* ARABIC </w:instrText>
      </w:r>
      <w:r>
        <w:fldChar w:fldCharType="separate"/>
      </w:r>
      <w:r>
        <w:rPr>
          <w:noProof/>
        </w:rPr>
        <w:t>2</w:t>
      </w:r>
      <w:r>
        <w:fldChar w:fldCharType="end"/>
      </w:r>
      <w:r>
        <w:t xml:space="preserve">: </w:t>
      </w:r>
      <w:r w:rsidRPr="00550340">
        <w:t>Inflation Developments</w:t>
      </w:r>
      <w:bookmarkEnd w:id="16"/>
    </w:p>
    <w:p w14:paraId="62E0C1C5" w14:textId="3DAFA39F" w:rsidR="00F1113C" w:rsidRPr="00550340" w:rsidRDefault="00DA5A18" w:rsidP="00550340">
      <w:pPr>
        <w:keepNext/>
        <w:spacing w:after="0" w:line="360" w:lineRule="auto"/>
        <w:jc w:val="both"/>
        <w:rPr>
          <w:rFonts w:ascii="Tahoma" w:hAnsi="Tahoma" w:cs="Tahoma"/>
          <w:sz w:val="24"/>
          <w:szCs w:val="24"/>
        </w:rPr>
      </w:pPr>
      <w:r>
        <w:rPr>
          <w:noProof/>
        </w:rPr>
        <w:drawing>
          <wp:inline distT="0" distB="0" distL="0" distR="0" wp14:anchorId="1624D8C4" wp14:editId="5C8E1F0D">
            <wp:extent cx="5543550" cy="2607945"/>
            <wp:effectExtent l="0" t="0" r="0" b="1905"/>
            <wp:docPr id="118083363" name="Chart 1">
              <a:extLst xmlns:a="http://schemas.openxmlformats.org/drawingml/2006/main">
                <a:ext uri="{FF2B5EF4-FFF2-40B4-BE49-F238E27FC236}">
                  <a16:creationId xmlns:a16="http://schemas.microsoft.com/office/drawing/2014/main" id="{4E383DF5-8150-4CE2-BE70-62CC191F3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497DF37" w14:textId="7B0D1497" w:rsidR="00E233AB" w:rsidRPr="00550340" w:rsidRDefault="00C011CE" w:rsidP="00550340">
      <w:pPr>
        <w:jc w:val="both"/>
        <w:rPr>
          <w:rFonts w:ascii="Tahoma" w:hAnsi="Tahoma" w:cs="Tahoma"/>
          <w:i/>
          <w:sz w:val="24"/>
          <w:szCs w:val="24"/>
        </w:rPr>
      </w:pPr>
      <w:bookmarkStart w:id="17" w:name="_Hlk165116858"/>
      <w:r w:rsidRPr="00550340">
        <w:rPr>
          <w:rFonts w:ascii="Tahoma" w:hAnsi="Tahoma" w:cs="Tahoma"/>
          <w:i/>
          <w:sz w:val="24"/>
          <w:szCs w:val="24"/>
        </w:rPr>
        <w:t>Source:</w:t>
      </w:r>
      <w:r w:rsidR="0063401B" w:rsidRPr="00550340">
        <w:rPr>
          <w:rFonts w:ascii="Tahoma" w:hAnsi="Tahoma" w:cs="Tahoma"/>
          <w:i/>
          <w:sz w:val="24"/>
          <w:szCs w:val="24"/>
        </w:rPr>
        <w:t xml:space="preserve"> ZimStat</w:t>
      </w:r>
      <w:r w:rsidRPr="00550340">
        <w:rPr>
          <w:rFonts w:ascii="Tahoma" w:hAnsi="Tahoma" w:cs="Tahoma"/>
          <w:i/>
          <w:sz w:val="24"/>
          <w:szCs w:val="24"/>
        </w:rPr>
        <w:t xml:space="preserve"> 2024</w:t>
      </w:r>
      <w:bookmarkEnd w:id="17"/>
    </w:p>
    <w:p w14:paraId="0242B7E2" w14:textId="77777777" w:rsidR="00E233AB" w:rsidRPr="00550340" w:rsidRDefault="00E233AB" w:rsidP="00550340">
      <w:pPr>
        <w:jc w:val="both"/>
        <w:rPr>
          <w:rFonts w:ascii="Tahoma" w:hAnsi="Tahoma" w:cs="Tahoma"/>
          <w:i/>
          <w:sz w:val="24"/>
          <w:szCs w:val="24"/>
        </w:rPr>
      </w:pPr>
    </w:p>
    <w:p w14:paraId="4EB67601" w14:textId="788600D6" w:rsidR="00E233AB" w:rsidRDefault="00E233AB" w:rsidP="00550340">
      <w:pPr>
        <w:widowControl w:val="0"/>
        <w:wordWrap w:val="0"/>
        <w:autoSpaceDE w:val="0"/>
        <w:autoSpaceDN w:val="0"/>
        <w:spacing w:after="0" w:line="276" w:lineRule="auto"/>
        <w:ind w:left="720" w:hanging="720"/>
        <w:jc w:val="both"/>
        <w:rPr>
          <w:ins w:id="18" w:author="Economics" w:date="2024-10-31T09:01:00Z" w16du:dateUtc="2024-10-31T07:01:00Z"/>
          <w:rFonts w:ascii="Tahoma" w:hAnsi="Tahoma" w:cs="Tahoma"/>
          <w:sz w:val="24"/>
          <w:szCs w:val="24"/>
          <w:lang w:eastAsia="ko-KR"/>
        </w:rPr>
      </w:pPr>
      <w:r w:rsidRPr="00550340">
        <w:rPr>
          <w:rFonts w:ascii="Tahoma" w:hAnsi="Tahoma" w:cs="Tahoma"/>
          <w:sz w:val="24"/>
          <w:szCs w:val="24"/>
          <w:lang w:eastAsia="ko-KR"/>
        </w:rPr>
        <w:t>3.2.2</w:t>
      </w:r>
      <w:r w:rsidRPr="00550340">
        <w:rPr>
          <w:rFonts w:ascii="Tahoma" w:hAnsi="Tahoma" w:cs="Tahoma"/>
          <w:sz w:val="24"/>
          <w:szCs w:val="24"/>
          <w:lang w:eastAsia="ko-KR"/>
        </w:rPr>
        <w:tab/>
      </w:r>
      <w:r w:rsidR="0028543E" w:rsidRPr="0028543E">
        <w:rPr>
          <w:rFonts w:ascii="Tahoma" w:hAnsi="Tahoma" w:cs="Tahoma"/>
          <w:sz w:val="24"/>
          <w:szCs w:val="24"/>
          <w:lang w:eastAsia="ko-KR"/>
        </w:rPr>
        <w:t>The primary factors driving monthly inflation during the period under review were the renewed exchange rate pressures that emerged in the second half of August 2024. This was evidenced by the widening gap between the official and parallel market exchange rates, contributing to heightened inflationary pressures. Additional factors exacerbating inflation included supply chain disruptions, rising production costs, seasonal variations, and recent policy changes. However, these drivers were closely linked to exchange rate disparities, which not only directly influenced ZW</w:t>
      </w:r>
      <w:r w:rsidR="00A25BDC">
        <w:rPr>
          <w:rFonts w:ascii="Tahoma" w:hAnsi="Tahoma" w:cs="Tahoma"/>
          <w:sz w:val="24"/>
          <w:szCs w:val="24"/>
          <w:lang w:eastAsia="ko-KR"/>
        </w:rPr>
        <w:t>G</w:t>
      </w:r>
      <w:r w:rsidR="0028543E" w:rsidRPr="0028543E">
        <w:rPr>
          <w:rFonts w:ascii="Tahoma" w:hAnsi="Tahoma" w:cs="Tahoma"/>
          <w:sz w:val="24"/>
          <w:szCs w:val="24"/>
          <w:lang w:eastAsia="ko-KR"/>
        </w:rPr>
        <w:t xml:space="preserve"> inflation but also had an indirect impact on USD-denominated inflation, highlighting the significant role of currency volatility in shaping inflationary trends.</w:t>
      </w:r>
    </w:p>
    <w:p w14:paraId="7D78D464" w14:textId="77777777" w:rsidR="00EC6C8E" w:rsidRDefault="00EC6C8E" w:rsidP="00550340">
      <w:pPr>
        <w:widowControl w:val="0"/>
        <w:wordWrap w:val="0"/>
        <w:autoSpaceDE w:val="0"/>
        <w:autoSpaceDN w:val="0"/>
        <w:spacing w:after="0" w:line="276" w:lineRule="auto"/>
        <w:ind w:left="720" w:hanging="720"/>
        <w:jc w:val="both"/>
        <w:rPr>
          <w:ins w:id="19" w:author="Economics" w:date="2024-10-31T09:01:00Z" w16du:dateUtc="2024-10-31T07:01:00Z"/>
          <w:rFonts w:ascii="Tahoma" w:hAnsi="Tahoma" w:cs="Tahoma"/>
          <w:sz w:val="24"/>
          <w:szCs w:val="24"/>
          <w:lang w:eastAsia="ko-KR"/>
        </w:rPr>
      </w:pPr>
    </w:p>
    <w:p w14:paraId="3B5E051B" w14:textId="71CCBBCA" w:rsidR="00EC6C8E" w:rsidRPr="00550340" w:rsidRDefault="00EC6C8E" w:rsidP="00EC6C8E">
      <w:pPr>
        <w:widowControl w:val="0"/>
        <w:wordWrap w:val="0"/>
        <w:autoSpaceDE w:val="0"/>
        <w:autoSpaceDN w:val="0"/>
        <w:spacing w:after="0" w:line="276" w:lineRule="auto"/>
        <w:ind w:left="720" w:hanging="720"/>
        <w:jc w:val="both"/>
        <w:rPr>
          <w:rFonts w:ascii="Tahoma" w:hAnsi="Tahoma" w:cs="Tahoma"/>
          <w:sz w:val="24"/>
          <w:szCs w:val="24"/>
          <w:lang w:eastAsia="ko-KR"/>
        </w:rPr>
      </w:pPr>
      <w:ins w:id="20" w:author="Economics" w:date="2024-10-31T09:01:00Z" w16du:dateUtc="2024-10-31T07:01:00Z">
        <w:r>
          <w:rPr>
            <w:rFonts w:ascii="Tahoma" w:hAnsi="Tahoma" w:cs="Tahoma"/>
            <w:sz w:val="24"/>
            <w:szCs w:val="24"/>
            <w:lang w:eastAsia="ko-KR"/>
          </w:rPr>
          <w:t>3.2.3</w:t>
        </w:r>
        <w:r>
          <w:rPr>
            <w:rFonts w:ascii="Tahoma" w:hAnsi="Tahoma" w:cs="Tahoma"/>
            <w:sz w:val="24"/>
            <w:szCs w:val="24"/>
            <w:lang w:eastAsia="ko-KR"/>
          </w:rPr>
          <w:tab/>
        </w:r>
        <w:r w:rsidRPr="00EC6C8E">
          <w:rPr>
            <w:rFonts w:ascii="Tahoma" w:hAnsi="Tahoma" w:cs="Tahoma"/>
            <w:sz w:val="24"/>
            <w:szCs w:val="24"/>
            <w:lang w:eastAsia="ko-KR"/>
          </w:rPr>
          <w:t>In September 2023, Zimbabwe's year-on-year inflation rate was 17.8%.</w:t>
        </w:r>
      </w:ins>
      <w:bookmarkStart w:id="21" w:name="_Hlk181258976"/>
      <w:r w:rsidR="00590178">
        <w:rPr>
          <w:rFonts w:ascii="Tahoma" w:hAnsi="Tahoma" w:cs="Tahoma"/>
          <w:sz w:val="24"/>
          <w:szCs w:val="24"/>
          <w:lang w:eastAsia="ko-KR"/>
        </w:rPr>
        <w:t xml:space="preserve"> </w:t>
      </w:r>
      <w:ins w:id="22" w:author="Economics" w:date="2024-10-31T09:01:00Z" w16du:dateUtc="2024-10-31T07:01:00Z">
        <w:r w:rsidRPr="00EC6C8E">
          <w:rPr>
            <w:rFonts w:ascii="Tahoma" w:hAnsi="Tahoma" w:cs="Tahoma"/>
            <w:sz w:val="24"/>
            <w:szCs w:val="24"/>
            <w:lang w:eastAsia="ko-KR"/>
          </w:rPr>
          <w:t>By September 2024, the year-on-year inflation rate had significantly dropped to 4.2%. This lower figure means that, on average, prices were only 4.2% higher in September 2024 than they were in September 2023.</w:t>
        </w:r>
      </w:ins>
      <w:ins w:id="23" w:author="Economics" w:date="2024-10-31T09:16:00Z" w16du:dateUtc="2024-10-31T07:16:00Z">
        <w:r w:rsidRPr="00EC6C8E">
          <w:t xml:space="preserve"> </w:t>
        </w:r>
        <w:r w:rsidRPr="00EC6C8E">
          <w:rPr>
            <w:rFonts w:ascii="Tahoma" w:hAnsi="Tahoma" w:cs="Tahoma"/>
            <w:sz w:val="24"/>
            <w:szCs w:val="24"/>
            <w:lang w:eastAsia="ko-KR"/>
          </w:rPr>
          <w:t>The notable decline in Zimbabwe's year-on-year inflation rate from September 2023 to September 2024 largely stems from the Reserve Bank of Zimbabwe's adoption of restrictive monetary policy measures. By tightening the growth of money supply, the central bank effectively limited excess liquidity in the economy, helping to curb inflationary pressures</w:t>
        </w:r>
      </w:ins>
      <w:bookmarkEnd w:id="21"/>
    </w:p>
    <w:p w14:paraId="424BC92B" w14:textId="77777777" w:rsidR="00E233AB" w:rsidRPr="00550340" w:rsidRDefault="00E233AB" w:rsidP="00550340">
      <w:pPr>
        <w:pStyle w:val="Heading2"/>
        <w:spacing w:line="276" w:lineRule="auto"/>
        <w:jc w:val="both"/>
        <w:rPr>
          <w:rFonts w:cs="Tahoma"/>
          <w:szCs w:val="24"/>
        </w:rPr>
      </w:pPr>
    </w:p>
    <w:p w14:paraId="28115C0D" w14:textId="23C86D2A" w:rsidR="00E03D0A" w:rsidRPr="00550340" w:rsidRDefault="00E8244F" w:rsidP="006918A2">
      <w:pPr>
        <w:pStyle w:val="Heading2"/>
        <w:spacing w:before="0" w:after="240" w:line="276" w:lineRule="auto"/>
        <w:jc w:val="both"/>
        <w:rPr>
          <w:rFonts w:cs="Tahoma"/>
          <w:szCs w:val="24"/>
        </w:rPr>
      </w:pPr>
      <w:bookmarkStart w:id="24" w:name="_Toc181623028"/>
      <w:r w:rsidRPr="00550340">
        <w:rPr>
          <w:rFonts w:cs="Tahoma"/>
          <w:szCs w:val="24"/>
        </w:rPr>
        <w:t xml:space="preserve">3.3 </w:t>
      </w:r>
      <w:r w:rsidRPr="00550340">
        <w:rPr>
          <w:rFonts w:cs="Tahoma"/>
          <w:szCs w:val="24"/>
        </w:rPr>
        <w:tab/>
      </w:r>
      <w:ins w:id="25" w:author="Economics" w:date="2024-10-30T15:35:00Z" w16du:dateUtc="2024-10-30T13:35:00Z">
        <w:r w:rsidR="001867E7">
          <w:rPr>
            <w:rFonts w:cs="Tahoma"/>
            <w:szCs w:val="24"/>
          </w:rPr>
          <w:t>Foreign Currency Inflows</w:t>
        </w:r>
      </w:ins>
      <w:bookmarkEnd w:id="24"/>
      <w:del w:id="26" w:author="Economics" w:date="2024-10-30T15:35:00Z" w16du:dateUtc="2024-10-30T13:35:00Z">
        <w:r w:rsidRPr="00550340" w:rsidDel="001867E7">
          <w:rPr>
            <w:rFonts w:cs="Tahoma"/>
            <w:szCs w:val="24"/>
          </w:rPr>
          <w:delText>B</w:delText>
        </w:r>
        <w:r w:rsidR="00517A72" w:rsidRPr="00550340" w:rsidDel="001867E7">
          <w:rPr>
            <w:rFonts w:cs="Tahoma"/>
            <w:szCs w:val="24"/>
          </w:rPr>
          <w:delText>OP developments</w:delText>
        </w:r>
      </w:del>
    </w:p>
    <w:p w14:paraId="6A4AD55F" w14:textId="05C9A4EB" w:rsidR="00E03D0A" w:rsidRDefault="00E03D0A" w:rsidP="006918A2">
      <w:pPr>
        <w:pStyle w:val="Caption"/>
        <w:keepNext/>
        <w:ind w:left="720" w:hanging="720"/>
        <w:jc w:val="both"/>
        <w:rPr>
          <w:rFonts w:cs="Tahoma"/>
          <w:szCs w:val="24"/>
        </w:rPr>
      </w:pPr>
      <w:r w:rsidRPr="006918A2">
        <w:rPr>
          <w:rFonts w:cs="Tahoma"/>
          <w:b w:val="0"/>
          <w:iCs w:val="0"/>
          <w:szCs w:val="24"/>
          <w:lang w:eastAsia="ko-KR"/>
        </w:rPr>
        <w:t>3.3.1</w:t>
      </w:r>
      <w:r w:rsidRPr="006918A2">
        <w:rPr>
          <w:rFonts w:cs="Tahoma"/>
          <w:b w:val="0"/>
          <w:iCs w:val="0"/>
          <w:szCs w:val="24"/>
          <w:lang w:eastAsia="ko-KR"/>
        </w:rPr>
        <w:tab/>
      </w:r>
      <w:r w:rsidR="006B0EC1" w:rsidRPr="006918A2">
        <w:rPr>
          <w:rFonts w:cs="Tahoma"/>
          <w:b w:val="0"/>
          <w:iCs w:val="0"/>
          <w:szCs w:val="24"/>
          <w:lang w:eastAsia="ko-KR"/>
        </w:rPr>
        <w:t xml:space="preserve">Data on foreign currency receipts for the third quarter of 2024 was unavailable at the time of writing this report. However, the available figures indicate a 9.5% </w:t>
      </w:r>
      <w:r w:rsidR="006B0EC1" w:rsidRPr="006918A2">
        <w:rPr>
          <w:rFonts w:cs="Tahoma"/>
          <w:b w:val="0"/>
          <w:iCs w:val="0"/>
          <w:szCs w:val="24"/>
          <w:lang w:eastAsia="ko-KR"/>
        </w:rPr>
        <w:lastRenderedPageBreak/>
        <w:t>increase in total foreign currency receipts, rising to US$6.2 billion during the period from January to June 2024. This growth was primarily driven by a combination of higher export earnings, particularly from mining and agriculture, and a notable uptick in diaspora remittances, which continue to be a key source of foreign exchange</w:t>
      </w:r>
      <w:r w:rsidR="006918A2">
        <w:rPr>
          <w:rFonts w:cs="Tahoma"/>
          <w:b w:val="0"/>
          <w:iCs w:val="0"/>
          <w:szCs w:val="24"/>
          <w:lang w:eastAsia="ko-KR"/>
        </w:rPr>
        <w:t>.</w:t>
      </w:r>
    </w:p>
    <w:p w14:paraId="54E239A0" w14:textId="77777777" w:rsidR="006918A2" w:rsidRPr="006918A2" w:rsidDel="00EE65E3" w:rsidRDefault="006918A2" w:rsidP="006918A2">
      <w:pPr>
        <w:rPr>
          <w:del w:id="27" w:author="Economics" w:date="2024-10-31T09:22:00Z" w16du:dateUtc="2024-10-31T07:22:00Z"/>
        </w:rPr>
      </w:pPr>
    </w:p>
    <w:p w14:paraId="2EFD66BF" w14:textId="77777777" w:rsidR="00591570" w:rsidDel="00EE65E3" w:rsidRDefault="00591570" w:rsidP="00EE65E3">
      <w:pPr>
        <w:ind w:left="720" w:hanging="720"/>
        <w:jc w:val="both"/>
        <w:rPr>
          <w:del w:id="28" w:author="Economics" w:date="2024-10-31T09:22:00Z" w16du:dateUtc="2024-10-31T07:22:00Z"/>
          <w:rFonts w:ascii="Tahoma" w:hAnsi="Tahoma" w:cs="Tahoma"/>
          <w:b/>
          <w:bCs/>
          <w:sz w:val="24"/>
          <w:szCs w:val="24"/>
        </w:rPr>
      </w:pPr>
    </w:p>
    <w:p w14:paraId="30745AE1" w14:textId="77777777" w:rsidR="00591570" w:rsidDel="00EE65E3" w:rsidRDefault="00591570">
      <w:pPr>
        <w:jc w:val="both"/>
        <w:rPr>
          <w:del w:id="29" w:author="Economics" w:date="2024-10-31T09:22:00Z" w16du:dateUtc="2024-10-31T07:22:00Z"/>
          <w:rFonts w:ascii="Tahoma" w:hAnsi="Tahoma" w:cs="Tahoma"/>
          <w:b/>
          <w:bCs/>
          <w:sz w:val="24"/>
          <w:szCs w:val="24"/>
        </w:rPr>
        <w:pPrChange w:id="30" w:author="Economics" w:date="2024-10-31T09:22:00Z" w16du:dateUtc="2024-10-31T07:22:00Z">
          <w:pPr>
            <w:ind w:left="720" w:hanging="720"/>
            <w:jc w:val="both"/>
          </w:pPr>
        </w:pPrChange>
      </w:pPr>
    </w:p>
    <w:p w14:paraId="7960D8F7" w14:textId="77777777" w:rsidR="00591570" w:rsidDel="00EE65E3" w:rsidRDefault="00591570">
      <w:pPr>
        <w:jc w:val="both"/>
        <w:rPr>
          <w:del w:id="31" w:author="Economics" w:date="2024-10-31T09:22:00Z" w16du:dateUtc="2024-10-31T07:22:00Z"/>
          <w:rFonts w:ascii="Tahoma" w:hAnsi="Tahoma" w:cs="Tahoma"/>
          <w:b/>
          <w:bCs/>
          <w:sz w:val="24"/>
          <w:szCs w:val="24"/>
        </w:rPr>
        <w:pPrChange w:id="32" w:author="Economics" w:date="2024-10-31T09:22:00Z" w16du:dateUtc="2024-10-31T07:22:00Z">
          <w:pPr>
            <w:ind w:left="720" w:hanging="720"/>
            <w:jc w:val="both"/>
          </w:pPr>
        </w:pPrChange>
      </w:pPr>
    </w:p>
    <w:p w14:paraId="5B6C674C" w14:textId="632604B0" w:rsidR="00591570" w:rsidDel="00EE65E3" w:rsidRDefault="00591570">
      <w:pPr>
        <w:jc w:val="both"/>
        <w:rPr>
          <w:del w:id="33" w:author="Economics" w:date="2024-10-31T09:22:00Z" w16du:dateUtc="2024-10-31T07:22:00Z"/>
          <w:rFonts w:ascii="Tahoma" w:hAnsi="Tahoma" w:cs="Tahoma"/>
          <w:b/>
          <w:bCs/>
          <w:sz w:val="24"/>
          <w:szCs w:val="24"/>
        </w:rPr>
        <w:pPrChange w:id="34" w:author="Economics" w:date="2024-10-31T09:22:00Z" w16du:dateUtc="2024-10-31T07:22:00Z">
          <w:pPr>
            <w:ind w:left="720" w:hanging="720"/>
            <w:jc w:val="both"/>
          </w:pPr>
        </w:pPrChange>
      </w:pPr>
    </w:p>
    <w:p w14:paraId="1AF209F2" w14:textId="590BE41C" w:rsidR="00E03D0A" w:rsidRPr="00550340" w:rsidRDefault="006634A6" w:rsidP="006634A6">
      <w:pPr>
        <w:pStyle w:val="Caption"/>
        <w:keepNext/>
      </w:pPr>
      <w:bookmarkStart w:id="35" w:name="_Toc181019730"/>
      <w:r>
        <w:t xml:space="preserve">Table </w:t>
      </w:r>
      <w:r>
        <w:fldChar w:fldCharType="begin"/>
      </w:r>
      <w:r>
        <w:instrText xml:space="preserve"> SEQ Table \* ARABIC </w:instrText>
      </w:r>
      <w:r>
        <w:fldChar w:fldCharType="separate"/>
      </w:r>
      <w:r w:rsidR="0039592F">
        <w:rPr>
          <w:noProof/>
        </w:rPr>
        <w:t>2</w:t>
      </w:r>
      <w:r>
        <w:fldChar w:fldCharType="end"/>
      </w:r>
      <w:r>
        <w:t>: Total Foreign Currency Receipts</w:t>
      </w:r>
      <w:bookmarkEnd w:id="35"/>
    </w:p>
    <w:p w14:paraId="6F793241" w14:textId="53B3938A" w:rsidR="00C03F1D" w:rsidRPr="00550340" w:rsidRDefault="00B961AA" w:rsidP="00550340">
      <w:pPr>
        <w:ind w:left="720" w:hanging="720"/>
        <w:jc w:val="both"/>
        <w:rPr>
          <w:rFonts w:ascii="Tahoma" w:hAnsi="Tahoma" w:cs="Tahoma"/>
          <w:sz w:val="24"/>
          <w:szCs w:val="24"/>
        </w:rPr>
      </w:pPr>
      <w:r>
        <w:rPr>
          <w:noProof/>
        </w:rPr>
        <w:drawing>
          <wp:inline distT="0" distB="0" distL="0" distR="0" wp14:anchorId="2B2FF74A" wp14:editId="4B2D41D9">
            <wp:extent cx="5594350" cy="2975679"/>
            <wp:effectExtent l="0" t="0" r="6350" b="0"/>
            <wp:docPr id="101114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44607" name=""/>
                    <pic:cNvPicPr/>
                  </pic:nvPicPr>
                  <pic:blipFill>
                    <a:blip r:embed="rId13"/>
                    <a:stretch>
                      <a:fillRect/>
                    </a:stretch>
                  </pic:blipFill>
                  <pic:spPr>
                    <a:xfrm>
                      <a:off x="0" y="0"/>
                      <a:ext cx="5594350" cy="2975679"/>
                    </a:xfrm>
                    <a:prstGeom prst="rect">
                      <a:avLst/>
                    </a:prstGeom>
                  </pic:spPr>
                </pic:pic>
              </a:graphicData>
            </a:graphic>
          </wp:inline>
        </w:drawing>
      </w:r>
    </w:p>
    <w:p w14:paraId="61930717" w14:textId="77777777" w:rsidR="00B961AA" w:rsidRDefault="000A2A56" w:rsidP="006634A6">
      <w:pPr>
        <w:jc w:val="both"/>
        <w:rPr>
          <w:rFonts w:ascii="Tahoma" w:hAnsi="Tahoma" w:cs="Tahoma"/>
          <w:i/>
          <w:iCs/>
          <w:sz w:val="24"/>
          <w:szCs w:val="24"/>
        </w:rPr>
      </w:pPr>
      <w:r w:rsidRPr="00550340">
        <w:rPr>
          <w:rFonts w:ascii="Tahoma" w:hAnsi="Tahoma" w:cs="Tahoma"/>
          <w:i/>
          <w:iCs/>
          <w:sz w:val="24"/>
          <w:szCs w:val="24"/>
        </w:rPr>
        <w:t>Source:</w:t>
      </w:r>
      <w:r w:rsidR="0073560C" w:rsidRPr="00550340">
        <w:rPr>
          <w:rFonts w:ascii="Tahoma" w:hAnsi="Tahoma" w:cs="Tahoma"/>
          <w:i/>
          <w:iCs/>
          <w:sz w:val="24"/>
          <w:szCs w:val="24"/>
        </w:rPr>
        <w:t xml:space="preserve"> </w:t>
      </w:r>
      <w:r w:rsidR="00B961AA" w:rsidRPr="00B961AA">
        <w:rPr>
          <w:rFonts w:ascii="Tahoma" w:hAnsi="Tahoma" w:cs="Tahoma"/>
          <w:i/>
          <w:iCs/>
          <w:sz w:val="24"/>
          <w:szCs w:val="24"/>
        </w:rPr>
        <w:t>Exchange Control Records and Bank Supervision Application System (BSA), 2024</w:t>
      </w:r>
    </w:p>
    <w:p w14:paraId="2BB50808" w14:textId="623D75FB" w:rsidR="00C03F1D" w:rsidRPr="00550340" w:rsidRDefault="00B21C34" w:rsidP="00B961AA">
      <w:pPr>
        <w:ind w:left="720" w:hanging="720"/>
        <w:jc w:val="both"/>
        <w:rPr>
          <w:rFonts w:ascii="Tahoma" w:hAnsi="Tahoma" w:cs="Tahoma"/>
          <w:sz w:val="24"/>
          <w:szCs w:val="24"/>
        </w:rPr>
      </w:pPr>
      <w:r w:rsidRPr="00550340">
        <w:rPr>
          <w:rFonts w:ascii="Tahoma" w:hAnsi="Tahoma" w:cs="Tahoma"/>
          <w:sz w:val="24"/>
          <w:szCs w:val="24"/>
        </w:rPr>
        <w:t>3.3.3</w:t>
      </w:r>
      <w:r w:rsidRPr="00550340">
        <w:rPr>
          <w:rFonts w:ascii="Tahoma" w:hAnsi="Tahoma" w:cs="Tahoma"/>
          <w:sz w:val="24"/>
          <w:szCs w:val="24"/>
        </w:rPr>
        <w:tab/>
      </w:r>
      <w:r w:rsidR="006B0EC1" w:rsidRPr="006B0EC1">
        <w:rPr>
          <w:rFonts w:ascii="Tahoma" w:hAnsi="Tahoma" w:cs="Tahoma"/>
          <w:sz w:val="24"/>
          <w:szCs w:val="24"/>
        </w:rPr>
        <w:t>As illustrated in Table</w:t>
      </w:r>
      <w:r w:rsidR="00EA7868">
        <w:rPr>
          <w:rFonts w:ascii="Tahoma" w:hAnsi="Tahoma" w:cs="Tahoma"/>
          <w:sz w:val="24"/>
          <w:szCs w:val="24"/>
        </w:rPr>
        <w:t xml:space="preserve"> </w:t>
      </w:r>
      <w:r w:rsidR="006634A6">
        <w:rPr>
          <w:rFonts w:ascii="Tahoma" w:hAnsi="Tahoma" w:cs="Tahoma"/>
          <w:sz w:val="24"/>
          <w:szCs w:val="24"/>
        </w:rPr>
        <w:t>2</w:t>
      </w:r>
      <w:r w:rsidR="006B0EC1" w:rsidRPr="006B0EC1">
        <w:rPr>
          <w:rFonts w:ascii="Tahoma" w:hAnsi="Tahoma" w:cs="Tahoma"/>
          <w:sz w:val="24"/>
          <w:szCs w:val="24"/>
        </w:rPr>
        <w:t>, export receipts contributed 55% of the country's total foreign currency inflows during the period from January 1 to June 30, 2024, while international money transfers, primarily from the diaspora, accounted for 25%.</w:t>
      </w:r>
    </w:p>
    <w:p w14:paraId="5A648338" w14:textId="2D5BF9F1" w:rsidR="00517A72" w:rsidRPr="00550340" w:rsidRDefault="00517A72" w:rsidP="00550340">
      <w:pPr>
        <w:pStyle w:val="Heading2"/>
        <w:spacing w:line="276" w:lineRule="auto"/>
        <w:jc w:val="both"/>
        <w:rPr>
          <w:rFonts w:cs="Tahoma"/>
          <w:szCs w:val="24"/>
        </w:rPr>
      </w:pPr>
      <w:bookmarkStart w:id="36" w:name="_Toc181623029"/>
      <w:r w:rsidRPr="00550340">
        <w:rPr>
          <w:rFonts w:cs="Tahoma"/>
          <w:szCs w:val="24"/>
        </w:rPr>
        <w:t>3.4</w:t>
      </w:r>
      <w:r w:rsidRPr="00550340">
        <w:rPr>
          <w:rFonts w:cs="Tahoma"/>
          <w:szCs w:val="24"/>
        </w:rPr>
        <w:tab/>
        <w:t xml:space="preserve">Public </w:t>
      </w:r>
      <w:r w:rsidR="0063401B" w:rsidRPr="00550340">
        <w:rPr>
          <w:rFonts w:cs="Tahoma"/>
          <w:szCs w:val="24"/>
        </w:rPr>
        <w:t>D</w:t>
      </w:r>
      <w:r w:rsidRPr="00550340">
        <w:rPr>
          <w:rFonts w:cs="Tahoma"/>
          <w:szCs w:val="24"/>
        </w:rPr>
        <w:t xml:space="preserve">ebt </w:t>
      </w:r>
      <w:r w:rsidR="0063401B" w:rsidRPr="00550340">
        <w:rPr>
          <w:rFonts w:cs="Tahoma"/>
          <w:szCs w:val="24"/>
        </w:rPr>
        <w:t>D</w:t>
      </w:r>
      <w:r w:rsidRPr="00550340">
        <w:rPr>
          <w:rFonts w:cs="Tahoma"/>
          <w:szCs w:val="24"/>
        </w:rPr>
        <w:t>evelopments</w:t>
      </w:r>
      <w:bookmarkEnd w:id="36"/>
    </w:p>
    <w:p w14:paraId="12EBA58B" w14:textId="6E7150FC" w:rsidR="00D75095" w:rsidRDefault="003810F9" w:rsidP="002F4F2A">
      <w:pPr>
        <w:spacing w:line="276" w:lineRule="auto"/>
        <w:ind w:left="720" w:hanging="720"/>
        <w:jc w:val="both"/>
        <w:rPr>
          <w:rFonts w:ascii="Tahoma" w:hAnsi="Tahoma" w:cs="Tahoma"/>
          <w:sz w:val="24"/>
          <w:szCs w:val="24"/>
        </w:rPr>
      </w:pPr>
      <w:r w:rsidRPr="00550340">
        <w:rPr>
          <w:rFonts w:ascii="Tahoma" w:hAnsi="Tahoma" w:cs="Tahoma"/>
          <w:sz w:val="24"/>
          <w:szCs w:val="24"/>
        </w:rPr>
        <w:t>3.4.1</w:t>
      </w:r>
      <w:r w:rsidRPr="00550340">
        <w:rPr>
          <w:rFonts w:ascii="Tahoma" w:hAnsi="Tahoma" w:cs="Tahoma"/>
          <w:sz w:val="24"/>
          <w:szCs w:val="24"/>
        </w:rPr>
        <w:tab/>
      </w:r>
      <w:r w:rsidR="008572B1" w:rsidRPr="008572B1">
        <w:rPr>
          <w:rFonts w:ascii="Tahoma" w:hAnsi="Tahoma" w:cs="Tahoma"/>
          <w:sz w:val="24"/>
          <w:szCs w:val="24"/>
        </w:rPr>
        <w:t xml:space="preserve">As of </w:t>
      </w:r>
      <w:r w:rsidR="001D285C">
        <w:rPr>
          <w:rFonts w:ascii="Tahoma" w:hAnsi="Tahoma" w:cs="Tahoma"/>
          <w:sz w:val="24"/>
          <w:szCs w:val="24"/>
        </w:rPr>
        <w:t xml:space="preserve">30 </w:t>
      </w:r>
      <w:r w:rsidR="008572B1" w:rsidRPr="008572B1">
        <w:rPr>
          <w:rFonts w:ascii="Tahoma" w:hAnsi="Tahoma" w:cs="Tahoma"/>
          <w:sz w:val="24"/>
          <w:szCs w:val="24"/>
        </w:rPr>
        <w:t xml:space="preserve">September </w:t>
      </w:r>
      <w:r w:rsidR="001D285C">
        <w:rPr>
          <w:rFonts w:ascii="Tahoma" w:hAnsi="Tahoma" w:cs="Tahoma"/>
          <w:sz w:val="24"/>
          <w:szCs w:val="24"/>
        </w:rPr>
        <w:t>2024</w:t>
      </w:r>
      <w:r w:rsidR="008572B1" w:rsidRPr="008572B1">
        <w:rPr>
          <w:rFonts w:ascii="Tahoma" w:hAnsi="Tahoma" w:cs="Tahoma"/>
          <w:sz w:val="24"/>
          <w:szCs w:val="24"/>
        </w:rPr>
        <w:t>, Zimbabwe's public debt continued to reflect significant fiscal challenges, with total debt reaching approximately US$21 billion, based on the most recent figures published at the end of June 2024</w:t>
      </w:r>
      <w:r w:rsidR="002F4F2A" w:rsidRPr="002F4F2A">
        <w:rPr>
          <w:rFonts w:ascii="Tahoma" w:hAnsi="Tahoma" w:cs="Tahoma"/>
          <w:sz w:val="24"/>
          <w:szCs w:val="24"/>
        </w:rPr>
        <w:t>. This debt was comprised of US$12.3 billion in external debt and US$8.7 billion in domestic debt. The distribution shows that 58.7% of the total debt was external, while 41.3% was domestic. The high proportion of external debt reflects the country’s reliance on foreign financing, primarily to support infrastructure projects and cover external obligations. This external dependency presents vulnerabilities, particularly in the face of fluctuating exchange rates and the country’s limited access to international capital market</w:t>
      </w:r>
      <w:r w:rsidR="006634A6">
        <w:rPr>
          <w:rFonts w:ascii="Tahoma" w:hAnsi="Tahoma" w:cs="Tahoma"/>
          <w:sz w:val="24"/>
          <w:szCs w:val="24"/>
        </w:rPr>
        <w:t>s</w:t>
      </w:r>
      <w:r w:rsidR="002F4F2A">
        <w:rPr>
          <w:rFonts w:ascii="Tahoma" w:hAnsi="Tahoma" w:cs="Tahoma"/>
          <w:sz w:val="24"/>
          <w:szCs w:val="24"/>
        </w:rPr>
        <w:t>.</w:t>
      </w:r>
    </w:p>
    <w:p w14:paraId="18B3F47C" w14:textId="1FA64190" w:rsidR="00043702" w:rsidRDefault="00043702" w:rsidP="002F4F2A">
      <w:pPr>
        <w:spacing w:line="276" w:lineRule="auto"/>
        <w:ind w:left="720" w:hanging="720"/>
        <w:jc w:val="both"/>
        <w:rPr>
          <w:rFonts w:ascii="Tahoma" w:hAnsi="Tahoma" w:cs="Tahoma"/>
          <w:sz w:val="24"/>
          <w:szCs w:val="24"/>
        </w:rPr>
      </w:pPr>
      <w:r>
        <w:rPr>
          <w:rFonts w:ascii="Tahoma" w:hAnsi="Tahoma" w:cs="Tahoma"/>
          <w:sz w:val="24"/>
          <w:szCs w:val="24"/>
        </w:rPr>
        <w:t>3.4.2</w:t>
      </w:r>
      <w:r>
        <w:rPr>
          <w:rFonts w:ascii="Tahoma" w:hAnsi="Tahoma" w:cs="Tahoma"/>
          <w:sz w:val="24"/>
          <w:szCs w:val="24"/>
        </w:rPr>
        <w:tab/>
      </w:r>
      <w:r w:rsidRPr="00043702">
        <w:rPr>
          <w:rFonts w:ascii="Tahoma" w:hAnsi="Tahoma" w:cs="Tahoma"/>
          <w:sz w:val="24"/>
          <w:szCs w:val="24"/>
        </w:rPr>
        <w:t xml:space="preserve">The total debt burden poses substantial risks to Zimbabwe's fiscal sustainability, with external debt of US$12.3 billion exerting pressure on the country's ability </w:t>
      </w:r>
      <w:r w:rsidRPr="00043702">
        <w:rPr>
          <w:rFonts w:ascii="Tahoma" w:hAnsi="Tahoma" w:cs="Tahoma"/>
          <w:sz w:val="24"/>
          <w:szCs w:val="24"/>
        </w:rPr>
        <w:lastRenderedPageBreak/>
        <w:t xml:space="preserve">to meet repayment obligations. This is further complicated by the volatility of the Zimbabwean </w:t>
      </w:r>
      <w:r w:rsidR="0039592F">
        <w:rPr>
          <w:rFonts w:ascii="Tahoma" w:hAnsi="Tahoma" w:cs="Tahoma"/>
          <w:sz w:val="24"/>
          <w:szCs w:val="24"/>
        </w:rPr>
        <w:t>Gold (ZiG)</w:t>
      </w:r>
      <w:r w:rsidRPr="00043702">
        <w:rPr>
          <w:rFonts w:ascii="Tahoma" w:hAnsi="Tahoma" w:cs="Tahoma"/>
          <w:sz w:val="24"/>
          <w:szCs w:val="24"/>
        </w:rPr>
        <w:t xml:space="preserve"> and the strain it places on servicing foreign-denominated debt. Meanwhile, the US$8.7 billion in domestic debt highlights the government's continued reliance on local borrowing to fund fiscal deficits. This growing domestic debt could crowd out private sector borrowing and potentially increase interest rates, further hampering economic growth</w:t>
      </w:r>
      <w:r>
        <w:rPr>
          <w:rFonts w:ascii="Tahoma" w:hAnsi="Tahoma" w:cs="Tahoma"/>
          <w:sz w:val="24"/>
          <w:szCs w:val="24"/>
        </w:rPr>
        <w:t>.</w:t>
      </w:r>
    </w:p>
    <w:p w14:paraId="39ED0014" w14:textId="6B391B73" w:rsidR="00BF18FB" w:rsidRDefault="00BF18FB" w:rsidP="002F4F2A">
      <w:pPr>
        <w:spacing w:line="276" w:lineRule="auto"/>
        <w:ind w:left="720" w:hanging="720"/>
        <w:jc w:val="both"/>
        <w:rPr>
          <w:rFonts w:ascii="Tahoma" w:hAnsi="Tahoma" w:cs="Tahoma"/>
          <w:sz w:val="24"/>
          <w:szCs w:val="24"/>
        </w:rPr>
      </w:pPr>
      <w:r>
        <w:rPr>
          <w:rFonts w:ascii="Tahoma" w:hAnsi="Tahoma" w:cs="Tahoma"/>
          <w:sz w:val="24"/>
          <w:szCs w:val="24"/>
        </w:rPr>
        <w:t>3.4.3</w:t>
      </w:r>
      <w:r>
        <w:rPr>
          <w:rFonts w:ascii="Tahoma" w:hAnsi="Tahoma" w:cs="Tahoma"/>
          <w:sz w:val="24"/>
          <w:szCs w:val="24"/>
        </w:rPr>
        <w:tab/>
        <w:t>However</w:t>
      </w:r>
      <w:r w:rsidRPr="00BF18FB">
        <w:rPr>
          <w:rFonts w:ascii="Tahoma" w:hAnsi="Tahoma" w:cs="Tahoma"/>
          <w:sz w:val="24"/>
          <w:szCs w:val="24"/>
        </w:rPr>
        <w:t xml:space="preserve">, the Government of Zimbabwe continued its efforts to address external debt obligations, making significant repayments despite ongoing fiscal constraints. Between January and May 2024, external debt payments </w:t>
      </w:r>
      <w:r w:rsidR="0039592F" w:rsidRPr="00BF18FB">
        <w:rPr>
          <w:rFonts w:ascii="Tahoma" w:hAnsi="Tahoma" w:cs="Tahoma"/>
          <w:sz w:val="24"/>
          <w:szCs w:val="24"/>
        </w:rPr>
        <w:t>totalled</w:t>
      </w:r>
      <w:r w:rsidRPr="00BF18FB">
        <w:rPr>
          <w:rFonts w:ascii="Tahoma" w:hAnsi="Tahoma" w:cs="Tahoma"/>
          <w:sz w:val="24"/>
          <w:szCs w:val="24"/>
        </w:rPr>
        <w:t xml:space="preserve"> US$19.8 million, with notable disbursements made to the China Exim Bank. These payments were primarily for the NetOne Network Expansion Phase 1 Project and the Victoria Falls International Airport Expansion Project. In addition, the government made progress in settling legacy debts, including a US$2.5 million payment to Dutch farmers as part of ongoing compensation efforts, and a US$60,000 payment toward the country's debt with Equatorial Guinea. These payments reflect the government’s commitment to gradually reduce external debt, though the overall debt burden remains a significant challenge.</w:t>
      </w:r>
    </w:p>
    <w:p w14:paraId="73D7B661" w14:textId="235E2ED6" w:rsidR="00D75095" w:rsidRDefault="00D75095" w:rsidP="00043702">
      <w:pPr>
        <w:tabs>
          <w:tab w:val="left" w:pos="1248"/>
        </w:tabs>
        <w:spacing w:line="276" w:lineRule="auto"/>
        <w:jc w:val="both"/>
        <w:rPr>
          <w:rFonts w:ascii="Tahoma" w:hAnsi="Tahoma" w:cs="Tahoma"/>
          <w:sz w:val="24"/>
          <w:szCs w:val="24"/>
        </w:rPr>
      </w:pPr>
    </w:p>
    <w:p w14:paraId="6416B794" w14:textId="6E4BEF95" w:rsidR="002F2049" w:rsidRPr="00D03284" w:rsidRDefault="0039592F" w:rsidP="0039592F">
      <w:pPr>
        <w:pStyle w:val="Caption"/>
        <w:keepNext/>
      </w:pPr>
      <w:bookmarkStart w:id="37" w:name="_Toc181019731"/>
      <w:r>
        <w:t xml:space="preserve">Table </w:t>
      </w:r>
      <w:r>
        <w:fldChar w:fldCharType="begin"/>
      </w:r>
      <w:r>
        <w:instrText xml:space="preserve"> SEQ Table \* ARABIC </w:instrText>
      </w:r>
      <w:r>
        <w:fldChar w:fldCharType="separate"/>
      </w:r>
      <w:r>
        <w:rPr>
          <w:noProof/>
        </w:rPr>
        <w:t>3</w:t>
      </w:r>
      <w:r>
        <w:fldChar w:fldCharType="end"/>
      </w:r>
      <w:r>
        <w:t xml:space="preserve">: </w:t>
      </w:r>
      <w:r w:rsidRPr="00D03284">
        <w:t>External Debt Service-end of May 2024(US$ millions)</w:t>
      </w:r>
      <w:bookmarkEnd w:id="37"/>
    </w:p>
    <w:p w14:paraId="42DD151B" w14:textId="30A1109D" w:rsidR="00D37132" w:rsidRPr="00AB1BCE" w:rsidRDefault="00BF18FB" w:rsidP="00AB1BCE">
      <w:pPr>
        <w:spacing w:line="276" w:lineRule="auto"/>
        <w:ind w:left="720" w:hanging="720"/>
        <w:jc w:val="both"/>
        <w:rPr>
          <w:rFonts w:ascii="Tahoma" w:hAnsi="Tahoma" w:cs="Tahoma"/>
          <w:b/>
          <w:bCs/>
          <w:sz w:val="24"/>
          <w:szCs w:val="24"/>
        </w:rPr>
      </w:pPr>
      <w:r>
        <w:rPr>
          <w:noProof/>
        </w:rPr>
        <w:drawing>
          <wp:inline distT="0" distB="0" distL="0" distR="0" wp14:anchorId="4FB973B0" wp14:editId="40DC0F46">
            <wp:extent cx="5187315" cy="3032760"/>
            <wp:effectExtent l="0" t="0" r="0" b="0"/>
            <wp:docPr id="568618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618095" name=""/>
                    <pic:cNvPicPr/>
                  </pic:nvPicPr>
                  <pic:blipFill>
                    <a:blip r:embed="rId14"/>
                    <a:stretch>
                      <a:fillRect/>
                    </a:stretch>
                  </pic:blipFill>
                  <pic:spPr>
                    <a:xfrm>
                      <a:off x="0" y="0"/>
                      <a:ext cx="5189169" cy="3033844"/>
                    </a:xfrm>
                    <a:prstGeom prst="rect">
                      <a:avLst/>
                    </a:prstGeom>
                  </pic:spPr>
                </pic:pic>
              </a:graphicData>
            </a:graphic>
          </wp:inline>
        </w:drawing>
      </w:r>
    </w:p>
    <w:p w14:paraId="0782EB7D" w14:textId="3276338D" w:rsidR="00D37132" w:rsidRPr="005F782A" w:rsidRDefault="002F2049" w:rsidP="005F782A">
      <w:pPr>
        <w:spacing w:line="276" w:lineRule="auto"/>
        <w:ind w:left="720" w:hanging="720"/>
        <w:jc w:val="both"/>
        <w:rPr>
          <w:rFonts w:ascii="Tahoma" w:hAnsi="Tahoma" w:cs="Tahoma"/>
          <w:i/>
          <w:iCs/>
          <w:sz w:val="24"/>
          <w:szCs w:val="24"/>
        </w:rPr>
      </w:pPr>
      <w:r w:rsidRPr="00550340">
        <w:rPr>
          <w:rFonts w:ascii="Tahoma" w:hAnsi="Tahoma" w:cs="Tahoma"/>
          <w:i/>
          <w:iCs/>
          <w:sz w:val="24"/>
          <w:szCs w:val="24"/>
        </w:rPr>
        <w:t>Source:</w:t>
      </w:r>
      <w:r w:rsidR="009D14BB">
        <w:rPr>
          <w:rFonts w:ascii="Tahoma" w:hAnsi="Tahoma" w:cs="Tahoma"/>
          <w:i/>
          <w:iCs/>
          <w:sz w:val="24"/>
          <w:szCs w:val="24"/>
        </w:rPr>
        <w:t xml:space="preserve"> MoFEDIP</w:t>
      </w:r>
    </w:p>
    <w:p w14:paraId="218D2962" w14:textId="7C38E321" w:rsidR="00777008" w:rsidRPr="00550340" w:rsidRDefault="00FD01DF" w:rsidP="00550340">
      <w:pPr>
        <w:pStyle w:val="Heading2"/>
        <w:spacing w:line="276" w:lineRule="auto"/>
        <w:jc w:val="both"/>
        <w:rPr>
          <w:rFonts w:cs="Tahoma"/>
          <w:szCs w:val="24"/>
        </w:rPr>
      </w:pPr>
      <w:bookmarkStart w:id="38" w:name="_Toc181623030"/>
      <w:r w:rsidRPr="00550340">
        <w:rPr>
          <w:rFonts w:cs="Tahoma"/>
          <w:szCs w:val="24"/>
        </w:rPr>
        <w:t>3.5</w:t>
      </w:r>
      <w:r w:rsidRPr="00550340">
        <w:rPr>
          <w:rFonts w:cs="Tahoma"/>
          <w:szCs w:val="24"/>
        </w:rPr>
        <w:tab/>
      </w:r>
      <w:r w:rsidR="005F782A">
        <w:rPr>
          <w:rFonts w:cs="Tahoma"/>
          <w:szCs w:val="24"/>
        </w:rPr>
        <w:t xml:space="preserve">Currency </w:t>
      </w:r>
      <w:r w:rsidR="00564D2D">
        <w:rPr>
          <w:rFonts w:cs="Tahoma"/>
          <w:szCs w:val="24"/>
        </w:rPr>
        <w:t>Developments</w:t>
      </w:r>
      <w:bookmarkEnd w:id="38"/>
    </w:p>
    <w:p w14:paraId="7931D0CE" w14:textId="064ECA57" w:rsidR="00564D2D" w:rsidRPr="00550340" w:rsidRDefault="00FD01DF" w:rsidP="00564D2D">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3.5.1</w:t>
      </w:r>
      <w:r w:rsidRPr="00550340">
        <w:rPr>
          <w:rFonts w:ascii="Tahoma" w:hAnsi="Tahoma" w:cs="Tahoma"/>
          <w:sz w:val="24"/>
          <w:szCs w:val="24"/>
          <w:lang w:val="en-ZW"/>
        </w:rPr>
        <w:tab/>
      </w:r>
      <w:r w:rsidR="00777008" w:rsidRPr="00550340">
        <w:rPr>
          <w:rFonts w:ascii="Tahoma" w:hAnsi="Tahoma" w:cs="Tahoma"/>
          <w:sz w:val="24"/>
          <w:szCs w:val="24"/>
          <w:lang w:val="en-ZW"/>
        </w:rPr>
        <w:t xml:space="preserve">On the beginning of the </w:t>
      </w:r>
      <w:r w:rsidR="00564D2D">
        <w:rPr>
          <w:rFonts w:ascii="Tahoma" w:hAnsi="Tahoma" w:cs="Tahoma"/>
          <w:sz w:val="24"/>
          <w:szCs w:val="24"/>
          <w:lang w:val="en-ZW"/>
        </w:rPr>
        <w:t>3</w:t>
      </w:r>
      <w:r w:rsidR="00564D2D" w:rsidRPr="0039592F">
        <w:rPr>
          <w:rFonts w:ascii="Tahoma" w:hAnsi="Tahoma" w:cs="Tahoma"/>
          <w:sz w:val="24"/>
          <w:szCs w:val="24"/>
          <w:vertAlign w:val="superscript"/>
          <w:lang w:val="en-ZW"/>
        </w:rPr>
        <w:t>rd</w:t>
      </w:r>
      <w:r w:rsidR="0039592F">
        <w:rPr>
          <w:rFonts w:ascii="Tahoma" w:hAnsi="Tahoma" w:cs="Tahoma"/>
          <w:sz w:val="24"/>
          <w:szCs w:val="24"/>
          <w:vertAlign w:val="superscript"/>
          <w:lang w:val="en-ZW"/>
        </w:rPr>
        <w:t xml:space="preserve"> </w:t>
      </w:r>
      <w:r w:rsidR="00777008" w:rsidRPr="00550340">
        <w:rPr>
          <w:rFonts w:ascii="Tahoma" w:hAnsi="Tahoma" w:cs="Tahoma"/>
          <w:sz w:val="24"/>
          <w:szCs w:val="24"/>
          <w:lang w:val="en-ZW"/>
        </w:rPr>
        <w:t>quarter,</w:t>
      </w:r>
      <w:r w:rsidR="002D5992" w:rsidRPr="00550340">
        <w:rPr>
          <w:rFonts w:ascii="Tahoma" w:hAnsi="Tahoma" w:cs="Tahoma"/>
          <w:sz w:val="24"/>
          <w:szCs w:val="24"/>
          <w:lang w:val="en-ZW"/>
        </w:rPr>
        <w:t xml:space="preserve"> </w:t>
      </w:r>
      <w:r w:rsidR="00777008" w:rsidRPr="00550340">
        <w:rPr>
          <w:rFonts w:ascii="Tahoma" w:hAnsi="Tahoma" w:cs="Tahoma"/>
          <w:sz w:val="24"/>
          <w:szCs w:val="24"/>
          <w:lang w:val="en-ZW"/>
        </w:rPr>
        <w:t xml:space="preserve">the </w:t>
      </w:r>
      <w:r w:rsidR="00564D2D" w:rsidRPr="00564D2D">
        <w:rPr>
          <w:rFonts w:ascii="Tahoma" w:hAnsi="Tahoma" w:cs="Tahoma"/>
          <w:sz w:val="24"/>
          <w:szCs w:val="24"/>
        </w:rPr>
        <w:t xml:space="preserve">the transition to the ZiG currency and the adoption of a market-determined foreign currency system were seamless </w:t>
      </w:r>
      <w:r w:rsidR="00564D2D" w:rsidRPr="00564D2D">
        <w:rPr>
          <w:rFonts w:ascii="Tahoma" w:hAnsi="Tahoma" w:cs="Tahoma"/>
          <w:sz w:val="24"/>
          <w:szCs w:val="24"/>
        </w:rPr>
        <w:lastRenderedPageBreak/>
        <w:t>with no disruption to business and loss of real value to the transacting public</w:t>
      </w:r>
      <w:r w:rsidR="00564D2D">
        <w:rPr>
          <w:rFonts w:ascii="Tahoma" w:hAnsi="Tahoma" w:cs="Tahoma"/>
          <w:sz w:val="24"/>
          <w:szCs w:val="24"/>
        </w:rPr>
        <w:t>.</w:t>
      </w:r>
      <w:r w:rsidR="00777008" w:rsidRPr="00550340">
        <w:rPr>
          <w:rFonts w:ascii="Tahoma" w:hAnsi="Tahoma" w:cs="Tahoma"/>
          <w:sz w:val="24"/>
          <w:szCs w:val="24"/>
          <w:lang w:val="en-ZW"/>
        </w:rPr>
        <w:t xml:space="preserve"> </w:t>
      </w:r>
      <w:r w:rsidR="00564D2D" w:rsidRPr="00564D2D">
        <w:rPr>
          <w:rFonts w:ascii="Tahoma" w:hAnsi="Tahoma" w:cs="Tahoma"/>
          <w:sz w:val="24"/>
          <w:szCs w:val="24"/>
        </w:rPr>
        <w:t>The Reserve Bank</w:t>
      </w:r>
      <w:r w:rsidR="00564D2D">
        <w:rPr>
          <w:rFonts w:ascii="Tahoma" w:hAnsi="Tahoma" w:cs="Tahoma"/>
          <w:sz w:val="24"/>
          <w:szCs w:val="24"/>
        </w:rPr>
        <w:t xml:space="preserve"> </w:t>
      </w:r>
      <w:r w:rsidR="00564D2D" w:rsidRPr="00564D2D">
        <w:rPr>
          <w:rFonts w:ascii="Tahoma" w:hAnsi="Tahoma" w:cs="Tahoma"/>
          <w:sz w:val="24"/>
          <w:szCs w:val="24"/>
        </w:rPr>
        <w:t xml:space="preserve">introduced the swipe facility for ZiG at Homelink and cash kiosks at bus termini to increase outreach and smoothen access to cash, especially </w:t>
      </w:r>
      <w:proofErr w:type="gramStart"/>
      <w:r w:rsidR="00564D2D" w:rsidRPr="00564D2D">
        <w:rPr>
          <w:rFonts w:ascii="Tahoma" w:hAnsi="Tahoma" w:cs="Tahoma"/>
          <w:sz w:val="24"/>
          <w:szCs w:val="24"/>
        </w:rPr>
        <w:t>with</w:t>
      </w:r>
      <w:r w:rsidR="00564D2D">
        <w:rPr>
          <w:rFonts w:ascii="Tahoma" w:hAnsi="Tahoma" w:cs="Tahoma"/>
          <w:sz w:val="24"/>
          <w:szCs w:val="24"/>
        </w:rPr>
        <w:t xml:space="preserve"> </w:t>
      </w:r>
      <w:r w:rsidR="00564D2D" w:rsidRPr="00564D2D">
        <w:rPr>
          <w:rFonts w:ascii="Tahoma" w:hAnsi="Tahoma" w:cs="Tahoma"/>
          <w:sz w:val="24"/>
          <w:szCs w:val="24"/>
        </w:rPr>
        <w:t>regard to</w:t>
      </w:r>
      <w:proofErr w:type="gramEnd"/>
      <w:r w:rsidR="00564D2D" w:rsidRPr="00564D2D">
        <w:rPr>
          <w:rFonts w:ascii="Tahoma" w:hAnsi="Tahoma" w:cs="Tahoma"/>
          <w:sz w:val="24"/>
          <w:szCs w:val="24"/>
        </w:rPr>
        <w:t xml:space="preserve"> coins for commuters’ convenience.</w:t>
      </w:r>
    </w:p>
    <w:p w14:paraId="6A94065C" w14:textId="53FDB2FB" w:rsidR="002D41DB" w:rsidRPr="00550340" w:rsidRDefault="002D5992" w:rsidP="00550340">
      <w:pPr>
        <w:spacing w:after="240" w:line="240" w:lineRule="auto"/>
        <w:ind w:left="720" w:hanging="720"/>
        <w:jc w:val="both"/>
        <w:rPr>
          <w:rFonts w:ascii="Tahoma" w:hAnsi="Tahoma" w:cs="Tahoma"/>
          <w:sz w:val="24"/>
          <w:szCs w:val="24"/>
          <w:lang w:val="en-ZW"/>
        </w:rPr>
      </w:pPr>
      <w:r w:rsidRPr="00550340">
        <w:rPr>
          <w:rFonts w:ascii="Tahoma" w:hAnsi="Tahoma" w:cs="Tahoma"/>
          <w:sz w:val="24"/>
          <w:szCs w:val="24"/>
          <w:lang w:val="en-ZW"/>
        </w:rPr>
        <w:t>3.5.2</w:t>
      </w:r>
      <w:r w:rsidRPr="00550340">
        <w:rPr>
          <w:rFonts w:ascii="Tahoma" w:hAnsi="Tahoma" w:cs="Tahoma"/>
          <w:sz w:val="24"/>
          <w:szCs w:val="24"/>
          <w:lang w:val="en-ZW"/>
        </w:rPr>
        <w:tab/>
      </w:r>
      <w:r w:rsidR="004D34CE">
        <w:rPr>
          <w:rFonts w:ascii="Tahoma" w:hAnsi="Tahoma" w:cs="Tahoma"/>
          <w:sz w:val="24"/>
          <w:szCs w:val="24"/>
        </w:rPr>
        <w:t>T</w:t>
      </w:r>
      <w:r w:rsidR="004D34CE" w:rsidRPr="004D34CE">
        <w:rPr>
          <w:rFonts w:ascii="Tahoma" w:hAnsi="Tahoma" w:cs="Tahoma"/>
          <w:sz w:val="24"/>
          <w:szCs w:val="24"/>
        </w:rPr>
        <w:t>he International Standard Organization (ISO) Committee on Currency</w:t>
      </w:r>
      <w:r w:rsidR="004D34CE">
        <w:rPr>
          <w:rFonts w:ascii="Tahoma" w:hAnsi="Tahoma" w:cs="Tahoma"/>
          <w:sz w:val="24"/>
          <w:szCs w:val="24"/>
        </w:rPr>
        <w:t xml:space="preserve"> accepted </w:t>
      </w:r>
      <w:r w:rsidR="004D34CE" w:rsidRPr="004D34CE">
        <w:rPr>
          <w:rFonts w:ascii="Tahoma" w:hAnsi="Tahoma" w:cs="Tahoma"/>
          <w:sz w:val="24"/>
          <w:szCs w:val="24"/>
        </w:rPr>
        <w:t xml:space="preserve">the currency code for the ZiG currency </w:t>
      </w:r>
      <w:r w:rsidR="004D34CE">
        <w:rPr>
          <w:rFonts w:ascii="Tahoma" w:hAnsi="Tahoma" w:cs="Tahoma"/>
          <w:sz w:val="24"/>
          <w:szCs w:val="24"/>
        </w:rPr>
        <w:t>as</w:t>
      </w:r>
      <w:r w:rsidR="004D34CE" w:rsidRPr="004D34CE">
        <w:rPr>
          <w:rFonts w:ascii="Tahoma" w:hAnsi="Tahoma" w:cs="Tahoma"/>
          <w:sz w:val="24"/>
          <w:szCs w:val="24"/>
        </w:rPr>
        <w:t xml:space="preserve"> ZWG. </w:t>
      </w:r>
      <w:r w:rsidR="004D34CE">
        <w:rPr>
          <w:rFonts w:ascii="Tahoma" w:hAnsi="Tahoma" w:cs="Tahoma"/>
          <w:sz w:val="24"/>
          <w:szCs w:val="24"/>
        </w:rPr>
        <w:t>According to this development t</w:t>
      </w:r>
      <w:r w:rsidR="004D34CE" w:rsidRPr="004D34CE">
        <w:rPr>
          <w:rFonts w:ascii="Tahoma" w:hAnsi="Tahoma" w:cs="Tahoma"/>
          <w:sz w:val="24"/>
          <w:szCs w:val="24"/>
        </w:rPr>
        <w:t>he currency will continue to be called ZiG, while ZWG will be used as a reference code on international trading platforms.</w:t>
      </w:r>
      <w:r w:rsidR="003C4069">
        <w:rPr>
          <w:rFonts w:ascii="Tahoma" w:hAnsi="Tahoma" w:cs="Tahoma"/>
          <w:sz w:val="24"/>
          <w:szCs w:val="24"/>
        </w:rPr>
        <w:t xml:space="preserve"> </w:t>
      </w:r>
      <w:r w:rsidR="004D34CE" w:rsidRPr="004D34CE">
        <w:rPr>
          <w:rFonts w:ascii="Tahoma" w:hAnsi="Tahoma" w:cs="Tahoma"/>
          <w:sz w:val="24"/>
          <w:szCs w:val="24"/>
        </w:rPr>
        <w:t>The implementation process took effect on June 25, 2024, with both the old and new codes continuing to be used on all platforms until August 31, 2024.</w:t>
      </w:r>
      <w:r w:rsidR="00EA7868">
        <w:rPr>
          <w:rFonts w:ascii="Tahoma" w:hAnsi="Tahoma" w:cs="Tahoma"/>
          <w:sz w:val="24"/>
          <w:szCs w:val="24"/>
        </w:rPr>
        <w:t xml:space="preserve"> </w:t>
      </w:r>
      <w:r w:rsidR="004D34CE">
        <w:rPr>
          <w:rFonts w:ascii="Tahoma" w:hAnsi="Tahoma" w:cs="Tahoma"/>
          <w:sz w:val="24"/>
          <w:szCs w:val="24"/>
        </w:rPr>
        <w:t>F</w:t>
      </w:r>
      <w:r w:rsidR="004D34CE" w:rsidRPr="004D34CE">
        <w:rPr>
          <w:rFonts w:ascii="Tahoma" w:hAnsi="Tahoma" w:cs="Tahoma"/>
          <w:sz w:val="24"/>
          <w:szCs w:val="24"/>
        </w:rPr>
        <w:t>rom 1 September 2024, the ZWL code cease</w:t>
      </w:r>
      <w:r w:rsidR="004D34CE">
        <w:rPr>
          <w:rFonts w:ascii="Tahoma" w:hAnsi="Tahoma" w:cs="Tahoma"/>
          <w:sz w:val="24"/>
          <w:szCs w:val="24"/>
        </w:rPr>
        <w:t>d</w:t>
      </w:r>
      <w:r w:rsidR="004D34CE" w:rsidRPr="004D34CE">
        <w:rPr>
          <w:rFonts w:ascii="Tahoma" w:hAnsi="Tahoma" w:cs="Tahoma"/>
          <w:sz w:val="24"/>
          <w:szCs w:val="24"/>
        </w:rPr>
        <w:t xml:space="preserve"> to be used as a reference code for Zimbabwe's currency.</w:t>
      </w:r>
    </w:p>
    <w:p w14:paraId="68F530C2" w14:textId="465EDCBA" w:rsidR="00194CE3" w:rsidRPr="00550340" w:rsidRDefault="002D5992" w:rsidP="003C4069">
      <w:pPr>
        <w:pStyle w:val="Heading2"/>
        <w:spacing w:line="276" w:lineRule="auto"/>
        <w:jc w:val="both"/>
        <w:rPr>
          <w:rFonts w:cs="Tahoma"/>
          <w:szCs w:val="24"/>
        </w:rPr>
      </w:pPr>
      <w:bookmarkStart w:id="39" w:name="_Toc181623031"/>
      <w:r w:rsidRPr="00550340">
        <w:rPr>
          <w:rFonts w:cs="Tahoma"/>
          <w:szCs w:val="24"/>
        </w:rPr>
        <w:t>3.6</w:t>
      </w:r>
      <w:r w:rsidRPr="00550340">
        <w:rPr>
          <w:rFonts w:cs="Tahoma"/>
          <w:szCs w:val="24"/>
        </w:rPr>
        <w:tab/>
      </w:r>
      <w:r w:rsidR="00194CE3" w:rsidRPr="00550340">
        <w:rPr>
          <w:rFonts w:cs="Tahoma"/>
          <w:szCs w:val="24"/>
        </w:rPr>
        <w:t xml:space="preserve">Exchange </w:t>
      </w:r>
      <w:r w:rsidR="0039592F">
        <w:rPr>
          <w:rFonts w:cs="Tahoma"/>
          <w:szCs w:val="24"/>
        </w:rPr>
        <w:t>R</w:t>
      </w:r>
      <w:r w:rsidR="00194CE3" w:rsidRPr="00550340">
        <w:rPr>
          <w:rFonts w:cs="Tahoma"/>
          <w:szCs w:val="24"/>
        </w:rPr>
        <w:t xml:space="preserve">ate </w:t>
      </w:r>
      <w:r w:rsidR="0039592F">
        <w:rPr>
          <w:rFonts w:cs="Tahoma"/>
          <w:szCs w:val="24"/>
        </w:rPr>
        <w:t>D</w:t>
      </w:r>
      <w:r w:rsidR="005C3CD1">
        <w:rPr>
          <w:rFonts w:cs="Tahoma"/>
          <w:szCs w:val="24"/>
        </w:rPr>
        <w:t>evelopments</w:t>
      </w:r>
      <w:bookmarkEnd w:id="39"/>
    </w:p>
    <w:p w14:paraId="4B7C4E0A" w14:textId="3BA331FE" w:rsidR="005C3CD1" w:rsidRDefault="002D5992" w:rsidP="003C4069">
      <w:pPr>
        <w:ind w:left="720" w:hanging="720"/>
        <w:jc w:val="both"/>
        <w:rPr>
          <w:rFonts w:ascii="Tahoma" w:hAnsi="Tahoma" w:cs="Tahoma"/>
          <w:sz w:val="24"/>
          <w:szCs w:val="24"/>
          <w:lang w:val="en-ZW"/>
        </w:rPr>
      </w:pPr>
      <w:r w:rsidRPr="00550340">
        <w:rPr>
          <w:rFonts w:ascii="Tahoma" w:hAnsi="Tahoma" w:cs="Tahoma"/>
          <w:sz w:val="24"/>
          <w:szCs w:val="24"/>
          <w:lang w:val="en-ZW"/>
        </w:rPr>
        <w:t>3.6.1</w:t>
      </w:r>
      <w:r w:rsidRPr="00550340">
        <w:rPr>
          <w:rFonts w:ascii="Tahoma" w:hAnsi="Tahoma" w:cs="Tahoma"/>
          <w:sz w:val="24"/>
          <w:szCs w:val="24"/>
          <w:lang w:val="en-ZW"/>
        </w:rPr>
        <w:tab/>
      </w:r>
      <w:r w:rsidR="005C3CD1" w:rsidRPr="005C3CD1">
        <w:rPr>
          <w:rFonts w:ascii="Tahoma" w:hAnsi="Tahoma" w:cs="Tahoma"/>
          <w:sz w:val="24"/>
          <w:szCs w:val="24"/>
          <w:lang w:val="en-ZW"/>
        </w:rPr>
        <w:t>During the third quarter of 2024, Zimbabwe's exchange rate dynamics were characterized by significant volatility, reflecting mounting pressures on the Z</w:t>
      </w:r>
      <w:r w:rsidR="0039592F">
        <w:rPr>
          <w:rFonts w:ascii="Tahoma" w:hAnsi="Tahoma" w:cs="Tahoma"/>
          <w:sz w:val="24"/>
          <w:szCs w:val="24"/>
          <w:lang w:val="en-ZW"/>
        </w:rPr>
        <w:t>iG</w:t>
      </w:r>
      <w:r w:rsidR="005C3CD1" w:rsidRPr="005C3CD1">
        <w:rPr>
          <w:rFonts w:ascii="Tahoma" w:hAnsi="Tahoma" w:cs="Tahoma"/>
          <w:sz w:val="24"/>
          <w:szCs w:val="24"/>
          <w:lang w:val="en-ZW"/>
        </w:rPr>
        <w:t>. In the first half of the quarter, the official exchange rate remained relatively stable, with the ZiG trading between ZiG 13 and ZiG 14 per US dollar. However, growing disparities between the official and black-market rates became increasingly evident as speculative activities intensified and demand for foreign currency surged. This divergence was primarily driven by market participants seeking to hedge against inflationary pressures and currency depreciation.</w:t>
      </w:r>
    </w:p>
    <w:p w14:paraId="5CEC1751" w14:textId="3F4EF0CA" w:rsidR="009D14BB" w:rsidRDefault="005C3CD1" w:rsidP="003C4069">
      <w:pPr>
        <w:ind w:left="720" w:hanging="720"/>
        <w:jc w:val="both"/>
        <w:rPr>
          <w:rFonts w:ascii="Tahoma" w:hAnsi="Tahoma" w:cs="Tahoma"/>
          <w:sz w:val="24"/>
          <w:szCs w:val="24"/>
          <w:lang w:val="en-ZW"/>
        </w:rPr>
      </w:pPr>
      <w:r>
        <w:rPr>
          <w:rFonts w:ascii="Tahoma" w:hAnsi="Tahoma" w:cs="Tahoma"/>
          <w:sz w:val="24"/>
          <w:szCs w:val="24"/>
          <w:lang w:val="en-ZW"/>
        </w:rPr>
        <w:t>3.6.2</w:t>
      </w:r>
      <w:r>
        <w:rPr>
          <w:rFonts w:ascii="Tahoma" w:hAnsi="Tahoma" w:cs="Tahoma"/>
          <w:sz w:val="24"/>
          <w:szCs w:val="24"/>
          <w:lang w:val="en-ZW"/>
        </w:rPr>
        <w:tab/>
      </w:r>
      <w:r w:rsidRPr="005C3CD1">
        <w:rPr>
          <w:rFonts w:ascii="Tahoma" w:hAnsi="Tahoma" w:cs="Tahoma"/>
          <w:sz w:val="24"/>
          <w:szCs w:val="24"/>
          <w:lang w:val="en-ZW"/>
        </w:rPr>
        <w:t>In response to the widening gap, on September 30, 2024, the Reserve Bank implemented a 42.55% devaluation of the ZiG against the US dollar, moving the official rate to align more closely with market realities.</w:t>
      </w:r>
      <w:r w:rsidR="00E929AA">
        <w:rPr>
          <w:rFonts w:ascii="Tahoma" w:hAnsi="Tahoma" w:cs="Tahoma"/>
          <w:sz w:val="24"/>
          <w:szCs w:val="24"/>
          <w:lang w:val="en-ZW"/>
        </w:rPr>
        <w:t xml:space="preserve"> </w:t>
      </w:r>
      <w:r w:rsidRPr="005C3CD1">
        <w:rPr>
          <w:rFonts w:ascii="Tahoma" w:hAnsi="Tahoma" w:cs="Tahoma"/>
          <w:sz w:val="24"/>
          <w:szCs w:val="24"/>
          <w:lang w:val="en-ZW"/>
        </w:rPr>
        <w:t xml:space="preserve"> Despite this adjustment, the official exchange rate closed the quarter at ZiG 24.88 per US dollar, still considerably lower than the black-market rate, which had surged to around ZiG 35 per US dollar. To stabilize the currency and mitigate further depreciation, the R</w:t>
      </w:r>
      <w:r w:rsidR="0039592F">
        <w:rPr>
          <w:rFonts w:ascii="Tahoma" w:hAnsi="Tahoma" w:cs="Tahoma"/>
          <w:sz w:val="24"/>
          <w:szCs w:val="24"/>
          <w:lang w:val="en-ZW"/>
        </w:rPr>
        <w:t>eserve Bank</w:t>
      </w:r>
      <w:r w:rsidRPr="005C3CD1">
        <w:rPr>
          <w:rFonts w:ascii="Tahoma" w:hAnsi="Tahoma" w:cs="Tahoma"/>
          <w:sz w:val="24"/>
          <w:szCs w:val="24"/>
          <w:lang w:val="en-ZW"/>
        </w:rPr>
        <w:t xml:space="preserve"> injected US$64 million into the interbank market</w:t>
      </w:r>
      <w:r>
        <w:rPr>
          <w:rFonts w:ascii="Tahoma" w:hAnsi="Tahoma" w:cs="Tahoma"/>
          <w:sz w:val="24"/>
          <w:szCs w:val="24"/>
          <w:lang w:val="en-ZW"/>
        </w:rPr>
        <w:t>.</w:t>
      </w:r>
    </w:p>
    <w:p w14:paraId="3BB278AF" w14:textId="08EB353C" w:rsidR="0039592F" w:rsidRDefault="0039592F" w:rsidP="0039592F">
      <w:pPr>
        <w:pStyle w:val="Caption"/>
        <w:keepNext/>
      </w:pPr>
      <w:bookmarkStart w:id="40" w:name="_Toc181019732"/>
      <w:r>
        <w:t xml:space="preserve">Table </w:t>
      </w:r>
      <w:r>
        <w:fldChar w:fldCharType="begin"/>
      </w:r>
      <w:r>
        <w:instrText xml:space="preserve"> SEQ Table \* ARABIC </w:instrText>
      </w:r>
      <w:r>
        <w:fldChar w:fldCharType="separate"/>
      </w:r>
      <w:r>
        <w:rPr>
          <w:noProof/>
        </w:rPr>
        <w:t>4</w:t>
      </w:r>
      <w:r>
        <w:fldChar w:fldCharType="end"/>
      </w:r>
      <w:r>
        <w:t xml:space="preserve">: </w:t>
      </w:r>
      <w:r w:rsidRPr="00550340">
        <w:t>Z</w:t>
      </w:r>
      <w:r>
        <w:t>WG</w:t>
      </w:r>
      <w:r w:rsidRPr="00550340">
        <w:t xml:space="preserve"> Exchange Rate Movements</w:t>
      </w:r>
      <w:bookmarkEnd w:id="40"/>
    </w:p>
    <w:p w14:paraId="14A773A7" w14:textId="0918C7C7" w:rsidR="009D14BB" w:rsidRDefault="003C78AF" w:rsidP="003C4069">
      <w:pPr>
        <w:jc w:val="both"/>
      </w:pPr>
      <w:r w:rsidRPr="003C78AF">
        <w:rPr>
          <w:noProof/>
        </w:rPr>
        <w:drawing>
          <wp:inline distT="0" distB="0" distL="0" distR="0" wp14:anchorId="537DD79A" wp14:editId="42CD990E">
            <wp:extent cx="5691945" cy="1310640"/>
            <wp:effectExtent l="0" t="0" r="4445" b="3810"/>
            <wp:docPr id="63107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076900" name=""/>
                    <pic:cNvPicPr/>
                  </pic:nvPicPr>
                  <pic:blipFill>
                    <a:blip r:embed="rId15"/>
                    <a:stretch>
                      <a:fillRect/>
                    </a:stretch>
                  </pic:blipFill>
                  <pic:spPr>
                    <a:xfrm>
                      <a:off x="0" y="0"/>
                      <a:ext cx="5692140" cy="1310685"/>
                    </a:xfrm>
                    <a:prstGeom prst="rect">
                      <a:avLst/>
                    </a:prstGeom>
                  </pic:spPr>
                </pic:pic>
              </a:graphicData>
            </a:graphic>
          </wp:inline>
        </w:drawing>
      </w:r>
    </w:p>
    <w:p w14:paraId="2F4183B1" w14:textId="03CD4071" w:rsidR="003C78AF" w:rsidRPr="003C4069" w:rsidRDefault="003C78AF" w:rsidP="003C4069">
      <w:pPr>
        <w:jc w:val="both"/>
        <w:rPr>
          <w:rFonts w:ascii="Tahoma" w:hAnsi="Tahoma" w:cs="Tahoma"/>
          <w:i/>
          <w:iCs/>
          <w:sz w:val="24"/>
          <w:szCs w:val="24"/>
        </w:rPr>
      </w:pPr>
      <w:r w:rsidRPr="003C4069">
        <w:rPr>
          <w:rFonts w:ascii="Tahoma" w:hAnsi="Tahoma" w:cs="Tahoma"/>
          <w:i/>
          <w:iCs/>
          <w:sz w:val="24"/>
          <w:szCs w:val="24"/>
        </w:rPr>
        <w:t>Source:</w:t>
      </w:r>
      <w:r w:rsidR="003C4069" w:rsidRPr="003C4069">
        <w:rPr>
          <w:rFonts w:ascii="Tahoma" w:hAnsi="Tahoma" w:cs="Tahoma"/>
          <w:i/>
          <w:iCs/>
          <w:sz w:val="24"/>
          <w:szCs w:val="24"/>
        </w:rPr>
        <w:t xml:space="preserve"> Reserve </w:t>
      </w:r>
      <w:r w:rsidR="0039592F">
        <w:rPr>
          <w:rFonts w:ascii="Tahoma" w:hAnsi="Tahoma" w:cs="Tahoma"/>
          <w:i/>
          <w:iCs/>
          <w:sz w:val="24"/>
          <w:szCs w:val="24"/>
        </w:rPr>
        <w:t>B</w:t>
      </w:r>
      <w:r w:rsidR="003C4069" w:rsidRPr="003C4069">
        <w:rPr>
          <w:rFonts w:ascii="Tahoma" w:hAnsi="Tahoma" w:cs="Tahoma"/>
          <w:i/>
          <w:iCs/>
          <w:sz w:val="24"/>
          <w:szCs w:val="24"/>
        </w:rPr>
        <w:t>ank of Zimbabwe</w:t>
      </w:r>
      <w:r w:rsidR="0039592F">
        <w:rPr>
          <w:rFonts w:ascii="Tahoma" w:hAnsi="Tahoma" w:cs="Tahoma"/>
          <w:i/>
          <w:iCs/>
          <w:sz w:val="24"/>
          <w:szCs w:val="24"/>
        </w:rPr>
        <w:t xml:space="preserve"> </w:t>
      </w:r>
    </w:p>
    <w:p w14:paraId="313686FD" w14:textId="79C72FA3" w:rsidR="009D14BB" w:rsidRPr="00804885" w:rsidRDefault="009D14BB" w:rsidP="003C4069">
      <w:pPr>
        <w:ind w:left="720" w:hanging="720"/>
        <w:jc w:val="both"/>
        <w:rPr>
          <w:rFonts w:ascii="Tahoma" w:hAnsi="Tahoma" w:cs="Tahoma"/>
          <w:sz w:val="24"/>
          <w:szCs w:val="24"/>
          <w:lang w:val="en-US"/>
        </w:rPr>
      </w:pPr>
      <w:r>
        <w:rPr>
          <w:rFonts w:ascii="Tahoma" w:hAnsi="Tahoma" w:cs="Tahoma"/>
          <w:sz w:val="24"/>
          <w:szCs w:val="24"/>
          <w:lang w:val="en-US"/>
        </w:rPr>
        <w:t>3.6.3</w:t>
      </w:r>
      <w:r>
        <w:rPr>
          <w:rFonts w:ascii="Tahoma" w:hAnsi="Tahoma" w:cs="Tahoma"/>
          <w:sz w:val="24"/>
          <w:szCs w:val="24"/>
          <w:lang w:val="en-US"/>
        </w:rPr>
        <w:tab/>
      </w:r>
      <w:r w:rsidR="00804885">
        <w:rPr>
          <w:rFonts w:ascii="Tahoma" w:hAnsi="Tahoma" w:cs="Tahoma"/>
          <w:sz w:val="24"/>
          <w:szCs w:val="24"/>
          <w:lang w:val="en-US"/>
        </w:rPr>
        <w:t xml:space="preserve">From </w:t>
      </w:r>
      <w:r w:rsidR="0039592F">
        <w:rPr>
          <w:rFonts w:ascii="Tahoma" w:hAnsi="Tahoma" w:cs="Tahoma"/>
          <w:sz w:val="24"/>
          <w:szCs w:val="24"/>
          <w:lang w:val="en-US"/>
        </w:rPr>
        <w:t>T</w:t>
      </w:r>
      <w:r w:rsidR="00804885">
        <w:rPr>
          <w:rFonts w:ascii="Tahoma" w:hAnsi="Tahoma" w:cs="Tahoma"/>
          <w:sz w:val="24"/>
          <w:szCs w:val="24"/>
          <w:lang w:val="en-US"/>
        </w:rPr>
        <w:t>able 4</w:t>
      </w:r>
      <w:r w:rsidR="0039592F">
        <w:rPr>
          <w:rFonts w:ascii="Tahoma" w:hAnsi="Tahoma" w:cs="Tahoma"/>
          <w:sz w:val="24"/>
          <w:szCs w:val="24"/>
          <w:lang w:val="en-US"/>
        </w:rPr>
        <w:t xml:space="preserve">, </w:t>
      </w:r>
      <w:r w:rsidRPr="009D14BB">
        <w:rPr>
          <w:rFonts w:ascii="Tahoma" w:hAnsi="Tahoma" w:cs="Tahoma"/>
          <w:sz w:val="24"/>
          <w:szCs w:val="24"/>
          <w:lang w:val="en-US"/>
        </w:rPr>
        <w:t xml:space="preserve">the ZWG lost value against all major currencies as shown </w:t>
      </w:r>
      <w:r w:rsidR="00804885">
        <w:rPr>
          <w:rFonts w:ascii="Tahoma" w:hAnsi="Tahoma" w:cs="Tahoma"/>
          <w:sz w:val="24"/>
          <w:szCs w:val="24"/>
          <w:lang w:val="en-US"/>
        </w:rPr>
        <w:t>during the quarter</w:t>
      </w:r>
      <w:r w:rsidRPr="009D14BB">
        <w:rPr>
          <w:rFonts w:ascii="Tahoma" w:hAnsi="Tahoma" w:cs="Tahoma"/>
          <w:sz w:val="24"/>
          <w:szCs w:val="24"/>
          <w:lang w:val="en-US"/>
        </w:rPr>
        <w:t>.</w:t>
      </w:r>
      <w:r w:rsidR="00804885">
        <w:rPr>
          <w:rFonts w:ascii="Tahoma" w:hAnsi="Tahoma" w:cs="Tahoma"/>
          <w:sz w:val="24"/>
          <w:szCs w:val="24"/>
          <w:lang w:val="en-US"/>
        </w:rPr>
        <w:t xml:space="preserve"> On QoQ the</w:t>
      </w:r>
      <w:r w:rsidRPr="009D14BB">
        <w:rPr>
          <w:rFonts w:ascii="Tahoma" w:hAnsi="Tahoma" w:cs="Tahoma"/>
          <w:sz w:val="24"/>
          <w:szCs w:val="24"/>
          <w:lang w:val="en-US"/>
        </w:rPr>
        <w:t xml:space="preserve"> ZWG lost against the USD, GBP, EUR and ZAR by 2</w:t>
      </w:r>
      <w:r w:rsidR="00804885">
        <w:rPr>
          <w:rFonts w:ascii="Tahoma" w:hAnsi="Tahoma" w:cs="Tahoma"/>
          <w:sz w:val="24"/>
          <w:szCs w:val="24"/>
          <w:lang w:val="en-US"/>
        </w:rPr>
        <w:t>12</w:t>
      </w:r>
      <w:r w:rsidRPr="009D14BB">
        <w:rPr>
          <w:rFonts w:ascii="Tahoma" w:hAnsi="Tahoma" w:cs="Tahoma"/>
          <w:sz w:val="24"/>
          <w:szCs w:val="24"/>
          <w:lang w:val="en-US"/>
        </w:rPr>
        <w:t>.</w:t>
      </w:r>
      <w:r w:rsidR="00804885">
        <w:rPr>
          <w:rFonts w:ascii="Tahoma" w:hAnsi="Tahoma" w:cs="Tahoma"/>
          <w:sz w:val="24"/>
          <w:szCs w:val="24"/>
          <w:lang w:val="en-US"/>
        </w:rPr>
        <w:t>99</w:t>
      </w:r>
      <w:r w:rsidRPr="009D14BB">
        <w:rPr>
          <w:rFonts w:ascii="Tahoma" w:hAnsi="Tahoma" w:cs="Tahoma"/>
          <w:sz w:val="24"/>
          <w:szCs w:val="24"/>
          <w:lang w:val="en-US"/>
        </w:rPr>
        <w:t xml:space="preserve">%, </w:t>
      </w:r>
      <w:r w:rsidR="00804885">
        <w:rPr>
          <w:rFonts w:ascii="Tahoma" w:hAnsi="Tahoma" w:cs="Tahoma"/>
          <w:sz w:val="24"/>
          <w:szCs w:val="24"/>
          <w:lang w:val="en-US"/>
        </w:rPr>
        <w:t>92</w:t>
      </w:r>
      <w:r w:rsidRPr="009D14BB">
        <w:rPr>
          <w:rFonts w:ascii="Tahoma" w:hAnsi="Tahoma" w:cs="Tahoma"/>
          <w:sz w:val="24"/>
          <w:szCs w:val="24"/>
          <w:lang w:val="en-US"/>
        </w:rPr>
        <w:t>.</w:t>
      </w:r>
      <w:r w:rsidR="00804885">
        <w:rPr>
          <w:rFonts w:ascii="Tahoma" w:hAnsi="Tahoma" w:cs="Tahoma"/>
          <w:sz w:val="24"/>
          <w:szCs w:val="24"/>
          <w:lang w:val="en-US"/>
        </w:rPr>
        <w:t>49</w:t>
      </w:r>
      <w:r w:rsidRPr="009D14BB">
        <w:rPr>
          <w:rFonts w:ascii="Tahoma" w:hAnsi="Tahoma" w:cs="Tahoma"/>
          <w:sz w:val="24"/>
          <w:szCs w:val="24"/>
          <w:lang w:val="en-US"/>
        </w:rPr>
        <w:t>%, 8</w:t>
      </w:r>
      <w:r w:rsidR="00804885">
        <w:rPr>
          <w:rFonts w:ascii="Tahoma" w:hAnsi="Tahoma" w:cs="Tahoma"/>
          <w:sz w:val="24"/>
          <w:szCs w:val="24"/>
          <w:lang w:val="en-US"/>
        </w:rPr>
        <w:t>9</w:t>
      </w:r>
      <w:r w:rsidRPr="009D14BB">
        <w:rPr>
          <w:rFonts w:ascii="Tahoma" w:hAnsi="Tahoma" w:cs="Tahoma"/>
          <w:sz w:val="24"/>
          <w:szCs w:val="24"/>
          <w:lang w:val="en-US"/>
        </w:rPr>
        <w:t>.</w:t>
      </w:r>
      <w:r w:rsidR="00804885">
        <w:rPr>
          <w:rFonts w:ascii="Tahoma" w:hAnsi="Tahoma" w:cs="Tahoma"/>
          <w:sz w:val="24"/>
          <w:szCs w:val="24"/>
          <w:lang w:val="en-US"/>
        </w:rPr>
        <w:t>6</w:t>
      </w:r>
      <w:r w:rsidRPr="009D14BB">
        <w:rPr>
          <w:rFonts w:ascii="Tahoma" w:hAnsi="Tahoma" w:cs="Tahoma"/>
          <w:sz w:val="24"/>
          <w:szCs w:val="24"/>
          <w:lang w:val="en-US"/>
        </w:rPr>
        <w:t xml:space="preserve">9% and </w:t>
      </w:r>
      <w:r w:rsidR="00804885">
        <w:rPr>
          <w:rFonts w:ascii="Tahoma" w:hAnsi="Tahoma" w:cs="Tahoma"/>
          <w:sz w:val="24"/>
          <w:szCs w:val="24"/>
          <w:lang w:val="en-US"/>
        </w:rPr>
        <w:t>97</w:t>
      </w:r>
      <w:r w:rsidRPr="009D14BB">
        <w:rPr>
          <w:rFonts w:ascii="Tahoma" w:hAnsi="Tahoma" w:cs="Tahoma"/>
          <w:sz w:val="24"/>
          <w:szCs w:val="24"/>
          <w:lang w:val="en-US"/>
        </w:rPr>
        <w:t>.</w:t>
      </w:r>
      <w:r w:rsidR="00804885">
        <w:rPr>
          <w:rFonts w:ascii="Tahoma" w:hAnsi="Tahoma" w:cs="Tahoma"/>
          <w:sz w:val="24"/>
          <w:szCs w:val="24"/>
          <w:lang w:val="en-US"/>
        </w:rPr>
        <w:t>30</w:t>
      </w:r>
      <w:r w:rsidRPr="009D14BB">
        <w:rPr>
          <w:rFonts w:ascii="Tahoma" w:hAnsi="Tahoma" w:cs="Tahoma"/>
          <w:sz w:val="24"/>
          <w:szCs w:val="24"/>
          <w:lang w:val="en-US"/>
        </w:rPr>
        <w:t xml:space="preserve">% respectively. The ZWG also lost value </w:t>
      </w:r>
      <w:r w:rsidRPr="009D14BB">
        <w:rPr>
          <w:rFonts w:ascii="Tahoma" w:hAnsi="Tahoma" w:cs="Tahoma"/>
          <w:sz w:val="24"/>
          <w:szCs w:val="24"/>
          <w:lang w:val="en-US"/>
        </w:rPr>
        <w:lastRenderedPageBreak/>
        <w:t>against the USD, GBP, EUR and ZAR both on YtD and YoY. This was mainly driven by ZWG devaluation by the R</w:t>
      </w:r>
      <w:r w:rsidR="0039592F">
        <w:rPr>
          <w:rFonts w:ascii="Tahoma" w:hAnsi="Tahoma" w:cs="Tahoma"/>
          <w:sz w:val="24"/>
          <w:szCs w:val="24"/>
          <w:lang w:val="en-US"/>
        </w:rPr>
        <w:t xml:space="preserve">eserve Bank. </w:t>
      </w:r>
    </w:p>
    <w:p w14:paraId="18E89E74" w14:textId="28CF5A0C" w:rsidR="003419E5" w:rsidRPr="00804885" w:rsidRDefault="005C3CD1" w:rsidP="003C4069">
      <w:pPr>
        <w:ind w:left="720" w:hanging="720"/>
        <w:jc w:val="both"/>
        <w:rPr>
          <w:rFonts w:ascii="Tahoma" w:hAnsi="Tahoma" w:cs="Tahoma"/>
          <w:sz w:val="24"/>
          <w:szCs w:val="24"/>
          <w:lang w:val="en-ZW"/>
        </w:rPr>
      </w:pPr>
      <w:r>
        <w:rPr>
          <w:rFonts w:ascii="Tahoma" w:hAnsi="Tahoma" w:cs="Tahoma"/>
          <w:sz w:val="24"/>
          <w:szCs w:val="24"/>
          <w:lang w:val="en-ZW"/>
        </w:rPr>
        <w:t>3.6.</w:t>
      </w:r>
      <w:r w:rsidR="00804885">
        <w:rPr>
          <w:rFonts w:ascii="Tahoma" w:hAnsi="Tahoma" w:cs="Tahoma"/>
          <w:sz w:val="24"/>
          <w:szCs w:val="24"/>
          <w:lang w:val="en-ZW"/>
        </w:rPr>
        <w:t>4</w:t>
      </w:r>
      <w:r>
        <w:rPr>
          <w:rFonts w:ascii="Tahoma" w:hAnsi="Tahoma" w:cs="Tahoma"/>
          <w:sz w:val="24"/>
          <w:szCs w:val="24"/>
          <w:lang w:val="en-ZW"/>
        </w:rPr>
        <w:tab/>
      </w:r>
      <w:r w:rsidRPr="005C3CD1">
        <w:rPr>
          <w:rFonts w:ascii="Tahoma" w:hAnsi="Tahoma" w:cs="Tahoma"/>
          <w:sz w:val="24"/>
          <w:szCs w:val="24"/>
          <w:lang w:val="en-ZW"/>
        </w:rPr>
        <w:t>However, the persistent gap between the official and parallel market rates highlights ongoing challenges related to foreign currency shortages, inflationary expectations, and confidence in the local currency. This underscores the need for continued exchange rate reforms, alongside broader macroeconomic stabilization measures to restore market confidence and reduce reliance on informal markets</w:t>
      </w:r>
      <w:r w:rsidR="00804885">
        <w:rPr>
          <w:rFonts w:ascii="Tahoma" w:hAnsi="Tahoma" w:cs="Tahoma"/>
          <w:sz w:val="24"/>
          <w:szCs w:val="24"/>
          <w:lang w:val="en-ZW"/>
        </w:rPr>
        <w:t>.</w:t>
      </w:r>
    </w:p>
    <w:p w14:paraId="7CE6F09E" w14:textId="4F14EE7C" w:rsidR="008A7EEC" w:rsidRPr="00550340" w:rsidRDefault="008A7EEC" w:rsidP="008E7BF1">
      <w:pPr>
        <w:spacing w:after="240" w:line="240" w:lineRule="auto"/>
        <w:jc w:val="both"/>
        <w:rPr>
          <w:rFonts w:ascii="Tahoma" w:hAnsi="Tahoma" w:cs="Tahoma"/>
          <w:sz w:val="24"/>
          <w:szCs w:val="24"/>
          <w:lang w:val="en-ZW"/>
        </w:rPr>
      </w:pPr>
    </w:p>
    <w:p w14:paraId="63748F87" w14:textId="6B12C52D" w:rsidR="00517A72" w:rsidRPr="003C4069" w:rsidRDefault="00517A72" w:rsidP="003C4069">
      <w:pPr>
        <w:pStyle w:val="Heading2"/>
        <w:spacing w:line="276" w:lineRule="auto"/>
        <w:jc w:val="both"/>
        <w:rPr>
          <w:rFonts w:cs="Tahoma"/>
          <w:szCs w:val="24"/>
        </w:rPr>
      </w:pPr>
      <w:bookmarkStart w:id="41" w:name="_Toc181623032"/>
      <w:r w:rsidRPr="003C4069">
        <w:rPr>
          <w:rFonts w:cs="Tahoma"/>
          <w:szCs w:val="24"/>
        </w:rPr>
        <w:t>3.</w:t>
      </w:r>
      <w:r w:rsidR="00BF3DF6" w:rsidRPr="003C4069">
        <w:rPr>
          <w:rFonts w:cs="Tahoma"/>
          <w:szCs w:val="24"/>
        </w:rPr>
        <w:t>7</w:t>
      </w:r>
      <w:r w:rsidR="00C82EA7">
        <w:rPr>
          <w:rFonts w:cs="Tahoma"/>
          <w:szCs w:val="24"/>
        </w:rPr>
        <w:tab/>
      </w:r>
      <w:r w:rsidRPr="003C4069">
        <w:rPr>
          <w:rFonts w:cs="Tahoma"/>
          <w:szCs w:val="24"/>
        </w:rPr>
        <w:t xml:space="preserve">Interest </w:t>
      </w:r>
      <w:r w:rsidR="00456E42" w:rsidRPr="003C4069">
        <w:rPr>
          <w:rFonts w:cs="Tahoma"/>
          <w:szCs w:val="24"/>
        </w:rPr>
        <w:t>R</w:t>
      </w:r>
      <w:r w:rsidRPr="003C4069">
        <w:rPr>
          <w:rFonts w:cs="Tahoma"/>
          <w:szCs w:val="24"/>
        </w:rPr>
        <w:t xml:space="preserve">ate </w:t>
      </w:r>
      <w:r w:rsidR="00456E42" w:rsidRPr="003C4069">
        <w:rPr>
          <w:rFonts w:cs="Tahoma"/>
          <w:szCs w:val="24"/>
        </w:rPr>
        <w:t>D</w:t>
      </w:r>
      <w:r w:rsidRPr="003C4069">
        <w:rPr>
          <w:rFonts w:cs="Tahoma"/>
          <w:szCs w:val="24"/>
        </w:rPr>
        <w:t>evelopments</w:t>
      </w:r>
      <w:bookmarkEnd w:id="41"/>
    </w:p>
    <w:p w14:paraId="75786662" w14:textId="0A68A1C5" w:rsidR="009729AA" w:rsidRPr="003C4069" w:rsidRDefault="0048233A" w:rsidP="003C4069">
      <w:pPr>
        <w:spacing w:line="276" w:lineRule="auto"/>
        <w:ind w:left="720" w:hanging="720"/>
        <w:jc w:val="both"/>
        <w:rPr>
          <w:rFonts w:ascii="Tahoma" w:hAnsi="Tahoma" w:cs="Tahoma"/>
          <w:sz w:val="24"/>
          <w:szCs w:val="24"/>
        </w:rPr>
      </w:pPr>
      <w:r w:rsidRPr="003C4069">
        <w:rPr>
          <w:rFonts w:ascii="Tahoma" w:hAnsi="Tahoma" w:cs="Tahoma"/>
          <w:sz w:val="24"/>
          <w:szCs w:val="24"/>
        </w:rPr>
        <w:t>3.</w:t>
      </w:r>
      <w:r w:rsidR="005636F3" w:rsidRPr="003C4069">
        <w:rPr>
          <w:rFonts w:ascii="Tahoma" w:hAnsi="Tahoma" w:cs="Tahoma"/>
          <w:sz w:val="24"/>
          <w:szCs w:val="24"/>
        </w:rPr>
        <w:t>7</w:t>
      </w:r>
      <w:r w:rsidRPr="003C4069">
        <w:rPr>
          <w:rFonts w:ascii="Tahoma" w:hAnsi="Tahoma" w:cs="Tahoma"/>
          <w:sz w:val="24"/>
          <w:szCs w:val="24"/>
        </w:rPr>
        <w:t>.1</w:t>
      </w:r>
      <w:r w:rsidR="009729AA" w:rsidRPr="003C4069">
        <w:rPr>
          <w:rFonts w:ascii="Tahoma" w:hAnsi="Tahoma" w:cs="Tahoma"/>
          <w:sz w:val="24"/>
          <w:szCs w:val="24"/>
        </w:rPr>
        <w:t xml:space="preserve"> </w:t>
      </w:r>
      <w:r w:rsidR="00E929AA" w:rsidRPr="003C4069">
        <w:rPr>
          <w:rFonts w:ascii="Tahoma" w:hAnsi="Tahoma" w:cs="Tahoma"/>
          <w:sz w:val="24"/>
          <w:szCs w:val="24"/>
        </w:rPr>
        <w:tab/>
        <w:t>On the 27</w:t>
      </w:r>
      <w:r w:rsidR="00E929AA" w:rsidRPr="003C4069">
        <w:rPr>
          <w:rFonts w:ascii="Tahoma" w:hAnsi="Tahoma" w:cs="Tahoma"/>
          <w:sz w:val="24"/>
          <w:szCs w:val="24"/>
          <w:vertAlign w:val="superscript"/>
        </w:rPr>
        <w:t>th</w:t>
      </w:r>
      <w:r w:rsidR="00E929AA" w:rsidRPr="003C4069">
        <w:rPr>
          <w:rFonts w:ascii="Tahoma" w:hAnsi="Tahoma" w:cs="Tahoma"/>
          <w:sz w:val="24"/>
          <w:szCs w:val="24"/>
        </w:rPr>
        <w:t xml:space="preserve"> of September 2024, the Reserve Bank of Zimbabwe (RBZ) took decisive steps to address rising inflationary pressures that was witnessed during the </w:t>
      </w:r>
      <w:r w:rsidR="0039592F" w:rsidRPr="003C4069">
        <w:rPr>
          <w:rFonts w:ascii="Tahoma" w:hAnsi="Tahoma" w:cs="Tahoma"/>
          <w:sz w:val="24"/>
          <w:szCs w:val="24"/>
        </w:rPr>
        <w:t>third</w:t>
      </w:r>
      <w:r w:rsidR="00E929AA" w:rsidRPr="003C4069">
        <w:rPr>
          <w:rFonts w:ascii="Tahoma" w:hAnsi="Tahoma" w:cs="Tahoma"/>
          <w:sz w:val="24"/>
          <w:szCs w:val="24"/>
        </w:rPr>
        <w:t xml:space="preserve"> quarter by tightening monetary policy. The Monetary Policy Committee (MPC) raised the Bank Policy rate from 20% to 35%, significantly increasing borrowing costs to reduce excess liquidity in the economy and curb speculative activities. This move was aimed at anchoring inflation expectations and stabilizing the ZiG.</w:t>
      </w:r>
      <w:r w:rsidR="00EE335E" w:rsidRPr="003C4069">
        <w:rPr>
          <w:rFonts w:ascii="Tahoma" w:hAnsi="Tahoma" w:cs="Tahoma"/>
          <w:sz w:val="24"/>
          <w:szCs w:val="24"/>
        </w:rPr>
        <w:t xml:space="preserve"> </w:t>
      </w:r>
    </w:p>
    <w:p w14:paraId="09B313B9" w14:textId="02EBACF7" w:rsidR="00A20E97" w:rsidRPr="003C4069" w:rsidRDefault="00EE335E" w:rsidP="003C4069">
      <w:pPr>
        <w:ind w:left="720" w:hanging="720"/>
        <w:jc w:val="both"/>
        <w:rPr>
          <w:rFonts w:ascii="Tahoma" w:hAnsi="Tahoma" w:cs="Tahoma"/>
          <w:sz w:val="24"/>
          <w:szCs w:val="24"/>
          <w:lang w:val="en-ZW"/>
        </w:rPr>
      </w:pPr>
      <w:r w:rsidRPr="003C4069">
        <w:rPr>
          <w:rFonts w:ascii="Tahoma" w:hAnsi="Tahoma" w:cs="Tahoma"/>
          <w:sz w:val="24"/>
          <w:szCs w:val="24"/>
        </w:rPr>
        <w:t>3.7.2</w:t>
      </w:r>
      <w:r w:rsidR="00E929AA" w:rsidRPr="003C4069">
        <w:rPr>
          <w:rFonts w:ascii="Tahoma" w:hAnsi="Tahoma" w:cs="Tahoma"/>
          <w:sz w:val="24"/>
          <w:szCs w:val="24"/>
        </w:rPr>
        <w:tab/>
      </w:r>
      <w:r w:rsidR="00E929AA" w:rsidRPr="003C4069">
        <w:rPr>
          <w:rFonts w:ascii="Tahoma" w:hAnsi="Tahoma" w:cs="Tahoma"/>
          <w:sz w:val="24"/>
          <w:szCs w:val="24"/>
          <w:lang w:val="en-ZW"/>
        </w:rPr>
        <w:t>In addition to the interest rate hike, the MPC increased statutory reserve requirements for both local and foreign currency deposits. The reserve requirement for demand and call deposits was raised from 15% to 20%, while savings and time deposits saw an increase from 5% to 15%. These adjustments were designed to restrict the lending capacity of commercial banks, thereby limiting credit expansion and reducing inflationary pressures driven by excessive liquidity in the financial system.</w:t>
      </w:r>
    </w:p>
    <w:p w14:paraId="6253EB33" w14:textId="26572DAA" w:rsidR="00B460B0" w:rsidRPr="003C4069" w:rsidRDefault="00A20E97" w:rsidP="003C4069">
      <w:pPr>
        <w:spacing w:after="240"/>
        <w:ind w:left="720" w:hanging="720"/>
        <w:jc w:val="both"/>
        <w:rPr>
          <w:rFonts w:ascii="Tahoma" w:hAnsi="Tahoma" w:cs="Tahoma"/>
          <w:sz w:val="24"/>
          <w:szCs w:val="24"/>
          <w:lang w:val="en-ZW"/>
        </w:rPr>
      </w:pPr>
      <w:r w:rsidRPr="003C4069">
        <w:rPr>
          <w:rFonts w:ascii="Tahoma" w:hAnsi="Tahoma" w:cs="Tahoma"/>
          <w:sz w:val="24"/>
          <w:szCs w:val="24"/>
        </w:rPr>
        <w:t>3.</w:t>
      </w:r>
      <w:r w:rsidR="005636F3" w:rsidRPr="003C4069">
        <w:rPr>
          <w:rFonts w:ascii="Tahoma" w:hAnsi="Tahoma" w:cs="Tahoma"/>
          <w:sz w:val="24"/>
          <w:szCs w:val="24"/>
        </w:rPr>
        <w:t>7</w:t>
      </w:r>
      <w:r w:rsidRPr="003C4069">
        <w:rPr>
          <w:rFonts w:ascii="Tahoma" w:hAnsi="Tahoma" w:cs="Tahoma"/>
          <w:sz w:val="24"/>
          <w:szCs w:val="24"/>
        </w:rPr>
        <w:t>.</w:t>
      </w:r>
      <w:r w:rsidR="00EE335E" w:rsidRPr="003C4069">
        <w:rPr>
          <w:rFonts w:ascii="Tahoma" w:hAnsi="Tahoma" w:cs="Tahoma"/>
          <w:sz w:val="24"/>
          <w:szCs w:val="24"/>
        </w:rPr>
        <w:t>3</w:t>
      </w:r>
      <w:r w:rsidRPr="003C4069">
        <w:rPr>
          <w:rFonts w:ascii="Tahoma" w:hAnsi="Tahoma" w:cs="Tahoma"/>
          <w:sz w:val="24"/>
          <w:szCs w:val="24"/>
        </w:rPr>
        <w:tab/>
      </w:r>
      <w:r w:rsidR="00E929AA" w:rsidRPr="003C4069">
        <w:rPr>
          <w:rFonts w:ascii="Tahoma" w:hAnsi="Tahoma" w:cs="Tahoma"/>
          <w:sz w:val="24"/>
          <w:szCs w:val="24"/>
          <w:lang w:val="en-ZW"/>
        </w:rPr>
        <w:t>The RBZ also implemented foreign exchange controls by lowering the limit on foreign currency that individuals can take out of the country from US$10,000 to US$2,000. This measure was intended to curb capital flight and preserve foreign reserves, contributing to greater exchange rate stability. Collectively, these policy changes aimed to reduce money supply growth, stabilize prices, and ensure the long-term stability of the economy, though they could temporarily dampen economic activity by limiting credit availability.</w:t>
      </w:r>
    </w:p>
    <w:p w14:paraId="4872EC5A" w14:textId="77777777" w:rsidR="00100A3B" w:rsidRPr="003C4069" w:rsidRDefault="00100A3B" w:rsidP="00550340">
      <w:pPr>
        <w:jc w:val="both"/>
        <w:rPr>
          <w:rFonts w:ascii="Tahoma" w:hAnsi="Tahoma" w:cs="Tahoma"/>
          <w:i/>
          <w:sz w:val="24"/>
          <w:szCs w:val="24"/>
        </w:rPr>
      </w:pPr>
    </w:p>
    <w:p w14:paraId="7BE216F4" w14:textId="69AB2A4A" w:rsidR="003E24E9" w:rsidRPr="003C4069" w:rsidRDefault="003E24E9" w:rsidP="00550340">
      <w:pPr>
        <w:pStyle w:val="Heading2"/>
        <w:jc w:val="both"/>
        <w:rPr>
          <w:rFonts w:cs="Tahoma"/>
          <w:szCs w:val="24"/>
        </w:rPr>
      </w:pPr>
      <w:bookmarkStart w:id="42" w:name="_Toc181623033"/>
      <w:r w:rsidRPr="003C4069">
        <w:rPr>
          <w:rFonts w:cs="Tahoma"/>
          <w:szCs w:val="24"/>
        </w:rPr>
        <w:t>3.</w:t>
      </w:r>
      <w:r w:rsidR="009729AA" w:rsidRPr="003C4069">
        <w:rPr>
          <w:rFonts w:cs="Tahoma"/>
          <w:szCs w:val="24"/>
        </w:rPr>
        <w:t>8</w:t>
      </w:r>
      <w:r w:rsidRPr="003C4069">
        <w:rPr>
          <w:rFonts w:cs="Tahoma"/>
          <w:szCs w:val="24"/>
        </w:rPr>
        <w:tab/>
      </w:r>
      <w:r w:rsidR="00517A72" w:rsidRPr="003C4069">
        <w:rPr>
          <w:rFonts w:cs="Tahoma"/>
          <w:szCs w:val="24"/>
        </w:rPr>
        <w:t xml:space="preserve">Equity </w:t>
      </w:r>
      <w:r w:rsidR="006A0534" w:rsidRPr="003C4069">
        <w:rPr>
          <w:rFonts w:cs="Tahoma"/>
          <w:szCs w:val="24"/>
        </w:rPr>
        <w:t>M</w:t>
      </w:r>
      <w:r w:rsidR="00517A72" w:rsidRPr="003C4069">
        <w:rPr>
          <w:rFonts w:cs="Tahoma"/>
          <w:szCs w:val="24"/>
        </w:rPr>
        <w:t xml:space="preserve">arket </w:t>
      </w:r>
      <w:r w:rsidR="006A0534" w:rsidRPr="003C4069">
        <w:rPr>
          <w:rFonts w:cs="Tahoma"/>
          <w:szCs w:val="24"/>
        </w:rPr>
        <w:t>D</w:t>
      </w:r>
      <w:r w:rsidR="00517A72" w:rsidRPr="003C4069">
        <w:rPr>
          <w:rFonts w:cs="Tahoma"/>
          <w:szCs w:val="24"/>
        </w:rPr>
        <w:t>evelopments</w:t>
      </w:r>
      <w:bookmarkEnd w:id="42"/>
    </w:p>
    <w:p w14:paraId="66823C16" w14:textId="77777777" w:rsidR="00925178" w:rsidRPr="003C4069" w:rsidRDefault="00925178" w:rsidP="00550340">
      <w:pPr>
        <w:jc w:val="both"/>
        <w:rPr>
          <w:rFonts w:ascii="Tahoma" w:hAnsi="Tahoma" w:cs="Tahoma"/>
          <w:sz w:val="24"/>
          <w:szCs w:val="24"/>
        </w:rPr>
      </w:pPr>
    </w:p>
    <w:p w14:paraId="6D75A710" w14:textId="0B5F7F81" w:rsidR="00143CF1" w:rsidRPr="003C4069" w:rsidRDefault="00B973BE" w:rsidP="0039592F">
      <w:pPr>
        <w:ind w:firstLine="720"/>
        <w:jc w:val="both"/>
        <w:rPr>
          <w:rFonts w:ascii="Tahoma" w:hAnsi="Tahoma" w:cs="Tahoma"/>
          <w:b/>
          <w:bCs/>
          <w:sz w:val="24"/>
          <w:szCs w:val="24"/>
        </w:rPr>
      </w:pPr>
      <w:r w:rsidRPr="003C4069">
        <w:rPr>
          <w:rFonts w:ascii="Tahoma" w:hAnsi="Tahoma" w:cs="Tahoma"/>
          <w:b/>
          <w:bCs/>
          <w:sz w:val="24"/>
          <w:szCs w:val="24"/>
        </w:rPr>
        <w:t>Zimbabwe Stock Exchange</w:t>
      </w:r>
    </w:p>
    <w:p w14:paraId="6BF60D43" w14:textId="5C1257EB" w:rsidR="00017442" w:rsidRPr="003C4069" w:rsidRDefault="00925178" w:rsidP="00550340">
      <w:pPr>
        <w:ind w:left="720" w:hanging="720"/>
        <w:jc w:val="both"/>
        <w:rPr>
          <w:rFonts w:ascii="Tahoma" w:hAnsi="Tahoma" w:cs="Tahoma"/>
          <w:sz w:val="24"/>
          <w:szCs w:val="24"/>
        </w:rPr>
      </w:pPr>
      <w:bookmarkStart w:id="43" w:name="_Toc164072367"/>
      <w:bookmarkStart w:id="44" w:name="_Toc166507006"/>
      <w:r w:rsidRPr="003C4069">
        <w:rPr>
          <w:rFonts w:ascii="Tahoma" w:hAnsi="Tahoma" w:cs="Tahoma"/>
          <w:sz w:val="24"/>
          <w:szCs w:val="24"/>
        </w:rPr>
        <w:t>3.8.1</w:t>
      </w:r>
      <w:r w:rsidR="0071443C" w:rsidRPr="003C4069">
        <w:rPr>
          <w:rFonts w:ascii="Tahoma" w:hAnsi="Tahoma" w:cs="Tahoma"/>
          <w:sz w:val="24"/>
          <w:szCs w:val="24"/>
          <w:lang w:val="en-ZW"/>
        </w:rPr>
        <w:t>.</w:t>
      </w:r>
      <w:r w:rsidR="00D07581" w:rsidRPr="003C4069">
        <w:rPr>
          <w:rFonts w:ascii="Tahoma" w:hAnsi="Tahoma" w:cs="Tahoma"/>
          <w:sz w:val="24"/>
          <w:szCs w:val="24"/>
        </w:rPr>
        <w:t xml:space="preserve"> During the third quarter of 2024, the Zimbabwe Stock Exchange (ZSE) experienced a bullish trend, with notable gains in key indices. The all-share index rose by 137.03%, while the top ten index increased by 86.38%</w:t>
      </w:r>
      <w:r w:rsidR="0039592F">
        <w:rPr>
          <w:rFonts w:ascii="Tahoma" w:hAnsi="Tahoma" w:cs="Tahoma"/>
          <w:sz w:val="24"/>
          <w:szCs w:val="24"/>
        </w:rPr>
        <w:t xml:space="preserve"> </w:t>
      </w:r>
      <w:r w:rsidR="00D07581" w:rsidRPr="003C4069">
        <w:rPr>
          <w:rFonts w:ascii="Tahoma" w:hAnsi="Tahoma" w:cs="Tahoma"/>
          <w:sz w:val="24"/>
          <w:szCs w:val="24"/>
        </w:rPr>
        <w:t xml:space="preserve">(see </w:t>
      </w:r>
      <w:r w:rsidR="0039592F">
        <w:rPr>
          <w:rFonts w:ascii="Tahoma" w:hAnsi="Tahoma" w:cs="Tahoma"/>
          <w:sz w:val="24"/>
          <w:szCs w:val="24"/>
        </w:rPr>
        <w:t>T</w:t>
      </w:r>
      <w:r w:rsidR="00D07581" w:rsidRPr="003C4069">
        <w:rPr>
          <w:rFonts w:ascii="Tahoma" w:hAnsi="Tahoma" w:cs="Tahoma"/>
          <w:sz w:val="24"/>
          <w:szCs w:val="24"/>
        </w:rPr>
        <w:t xml:space="preserve">able </w:t>
      </w:r>
      <w:r w:rsidR="0039592F">
        <w:rPr>
          <w:rFonts w:ascii="Tahoma" w:hAnsi="Tahoma" w:cs="Tahoma"/>
          <w:sz w:val="24"/>
          <w:szCs w:val="24"/>
        </w:rPr>
        <w:t>5</w:t>
      </w:r>
      <w:r w:rsidR="00D07581" w:rsidRPr="003C4069">
        <w:rPr>
          <w:rFonts w:ascii="Tahoma" w:hAnsi="Tahoma" w:cs="Tahoma"/>
          <w:sz w:val="24"/>
          <w:szCs w:val="24"/>
        </w:rPr>
        <w:t xml:space="preserve">), reflecting strong investor confidence and positive market sentiment. These </w:t>
      </w:r>
      <w:r w:rsidR="00D07581" w:rsidRPr="003C4069">
        <w:rPr>
          <w:rFonts w:ascii="Tahoma" w:hAnsi="Tahoma" w:cs="Tahoma"/>
          <w:sz w:val="24"/>
          <w:szCs w:val="24"/>
        </w:rPr>
        <w:lastRenderedPageBreak/>
        <w:t>gains were driven by increased demand for blue-chip stocks and overall optimism in the market despite broader economic challenges. The ZSE's performance during the quarter highlights a robust response to both domestic and global market conditions.</w:t>
      </w:r>
    </w:p>
    <w:p w14:paraId="417FA361" w14:textId="76D235F3" w:rsidR="00704155" w:rsidRPr="003C4069" w:rsidRDefault="00925178" w:rsidP="00D07581">
      <w:pPr>
        <w:ind w:left="720" w:hanging="720"/>
        <w:jc w:val="both"/>
        <w:rPr>
          <w:rFonts w:ascii="Tahoma" w:hAnsi="Tahoma" w:cs="Tahoma"/>
          <w:b/>
          <w:bCs/>
          <w:sz w:val="24"/>
          <w:szCs w:val="24"/>
        </w:rPr>
      </w:pPr>
      <w:r w:rsidRPr="003C4069">
        <w:rPr>
          <w:rFonts w:ascii="Tahoma" w:hAnsi="Tahoma" w:cs="Tahoma"/>
          <w:sz w:val="24"/>
          <w:szCs w:val="24"/>
        </w:rPr>
        <w:t>3.8.2</w:t>
      </w:r>
      <w:r w:rsidRPr="003C4069">
        <w:rPr>
          <w:rFonts w:ascii="Tahoma" w:hAnsi="Tahoma" w:cs="Tahoma"/>
          <w:sz w:val="24"/>
          <w:szCs w:val="24"/>
        </w:rPr>
        <w:tab/>
      </w:r>
      <w:r w:rsidR="00D07581" w:rsidRPr="003C4069">
        <w:rPr>
          <w:rFonts w:ascii="Tahoma" w:hAnsi="Tahoma" w:cs="Tahoma"/>
          <w:sz w:val="24"/>
          <w:szCs w:val="24"/>
        </w:rPr>
        <w:t>However, despite these impressive index gains, the value of traded shares on the ZSE saw a significant decline. The total value traded fell by 47.40% during the quarter, and on a year-to-date basis, value traded dropped by 51.96%. This decline in trading value suggests reduced liquidity in the market, as fewer high-value transactions were completed. The divergence between rising indices and declining trade volumes indicates that while stock prices were driven up, overall market activity slowed, possibly reflecting caution among larger investors amidst economic uncertainties.</w:t>
      </w:r>
    </w:p>
    <w:p w14:paraId="45C5C568" w14:textId="698EBA5B" w:rsidR="007F14BD" w:rsidRPr="003C4069" w:rsidRDefault="0039592F" w:rsidP="0039592F">
      <w:pPr>
        <w:pStyle w:val="Caption"/>
        <w:keepNext/>
      </w:pPr>
      <w:bookmarkStart w:id="45" w:name="_Toc181019733"/>
      <w:r>
        <w:t xml:space="preserve">Table </w:t>
      </w:r>
      <w:r>
        <w:fldChar w:fldCharType="begin"/>
      </w:r>
      <w:r>
        <w:instrText xml:space="preserve"> SEQ Table \* ARABIC </w:instrText>
      </w:r>
      <w:r>
        <w:fldChar w:fldCharType="separate"/>
      </w:r>
      <w:r>
        <w:rPr>
          <w:noProof/>
        </w:rPr>
        <w:t>5</w:t>
      </w:r>
      <w:r>
        <w:fldChar w:fldCharType="end"/>
      </w:r>
      <w:r>
        <w:t xml:space="preserve">: </w:t>
      </w:r>
      <w:r w:rsidRPr="003C4069">
        <w:t>Zimbabwe Stock Exchange Movements</w:t>
      </w:r>
      <w:bookmarkEnd w:id="43"/>
      <w:bookmarkEnd w:id="44"/>
      <w:bookmarkEnd w:id="45"/>
    </w:p>
    <w:p w14:paraId="0329F6B9" w14:textId="76F609B2" w:rsidR="00CE197B" w:rsidRPr="003C4069" w:rsidRDefault="00CE197B" w:rsidP="00CE197B">
      <w:pPr>
        <w:jc w:val="both"/>
        <w:rPr>
          <w:rFonts w:ascii="Tahoma" w:hAnsi="Tahoma" w:cs="Tahoma"/>
          <w:b/>
          <w:bCs/>
          <w:sz w:val="24"/>
          <w:szCs w:val="24"/>
        </w:rPr>
      </w:pPr>
      <w:r w:rsidRPr="003C4069">
        <w:rPr>
          <w:rFonts w:ascii="Tahoma" w:hAnsi="Tahoma" w:cs="Tahoma"/>
          <w:noProof/>
          <w:sz w:val="24"/>
          <w:szCs w:val="24"/>
        </w:rPr>
        <w:drawing>
          <wp:inline distT="0" distB="0" distL="0" distR="0" wp14:anchorId="4D51FFDD" wp14:editId="0A6A30B0">
            <wp:extent cx="6096000" cy="1371600"/>
            <wp:effectExtent l="0" t="0" r="0" b="0"/>
            <wp:docPr id="900447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47073" name=""/>
                    <pic:cNvPicPr/>
                  </pic:nvPicPr>
                  <pic:blipFill>
                    <a:blip r:embed="rId16"/>
                    <a:stretch>
                      <a:fillRect/>
                    </a:stretch>
                  </pic:blipFill>
                  <pic:spPr>
                    <a:xfrm>
                      <a:off x="0" y="0"/>
                      <a:ext cx="6096000" cy="1371600"/>
                    </a:xfrm>
                    <a:prstGeom prst="rect">
                      <a:avLst/>
                    </a:prstGeom>
                  </pic:spPr>
                </pic:pic>
              </a:graphicData>
            </a:graphic>
          </wp:inline>
        </w:drawing>
      </w:r>
    </w:p>
    <w:p w14:paraId="17C7F0FF" w14:textId="2AD82867" w:rsidR="002F597D" w:rsidRPr="003C4069" w:rsidRDefault="00CE197B" w:rsidP="00550340">
      <w:pPr>
        <w:jc w:val="both"/>
        <w:rPr>
          <w:rFonts w:ascii="Tahoma" w:hAnsi="Tahoma" w:cs="Tahoma"/>
          <w:i/>
          <w:iCs/>
          <w:sz w:val="24"/>
          <w:szCs w:val="24"/>
        </w:rPr>
      </w:pPr>
      <w:r w:rsidRPr="003C4069">
        <w:rPr>
          <w:rFonts w:ascii="Tahoma" w:hAnsi="Tahoma" w:cs="Tahoma"/>
          <w:i/>
          <w:iCs/>
          <w:sz w:val="24"/>
          <w:szCs w:val="24"/>
        </w:rPr>
        <w:t>Source: ZSE (2024)</w:t>
      </w:r>
    </w:p>
    <w:p w14:paraId="28DD868B" w14:textId="4120862B" w:rsidR="00A17938" w:rsidRPr="003C4069" w:rsidRDefault="00A17938" w:rsidP="0039592F">
      <w:pPr>
        <w:ind w:firstLine="720"/>
        <w:jc w:val="both"/>
        <w:rPr>
          <w:rFonts w:ascii="Tahoma" w:hAnsi="Tahoma" w:cs="Tahoma"/>
          <w:b/>
          <w:bCs/>
          <w:sz w:val="24"/>
          <w:szCs w:val="24"/>
        </w:rPr>
      </w:pPr>
      <w:r w:rsidRPr="003C4069">
        <w:rPr>
          <w:rFonts w:ascii="Tahoma" w:hAnsi="Tahoma" w:cs="Tahoma"/>
          <w:b/>
          <w:bCs/>
          <w:sz w:val="24"/>
          <w:szCs w:val="24"/>
        </w:rPr>
        <w:t>Victoria Falls Stock Exchange</w:t>
      </w:r>
    </w:p>
    <w:p w14:paraId="7C2B7424" w14:textId="49714342" w:rsidR="00351327" w:rsidRPr="003C4069" w:rsidRDefault="00453373" w:rsidP="00351327">
      <w:pPr>
        <w:ind w:left="720" w:hanging="720"/>
        <w:jc w:val="both"/>
        <w:rPr>
          <w:rFonts w:ascii="Tahoma" w:hAnsi="Tahoma" w:cs="Tahoma"/>
          <w:sz w:val="24"/>
          <w:szCs w:val="24"/>
        </w:rPr>
      </w:pPr>
      <w:r w:rsidRPr="003C4069">
        <w:rPr>
          <w:rFonts w:ascii="Tahoma" w:hAnsi="Tahoma" w:cs="Tahoma"/>
          <w:sz w:val="24"/>
          <w:szCs w:val="24"/>
        </w:rPr>
        <w:t>3</w:t>
      </w:r>
      <w:r w:rsidR="00830633" w:rsidRPr="003C4069">
        <w:rPr>
          <w:rFonts w:ascii="Tahoma" w:hAnsi="Tahoma" w:cs="Tahoma"/>
          <w:sz w:val="24"/>
          <w:szCs w:val="24"/>
        </w:rPr>
        <w:t>.</w:t>
      </w:r>
      <w:r w:rsidR="00925178" w:rsidRPr="003C4069">
        <w:rPr>
          <w:rFonts w:ascii="Tahoma" w:hAnsi="Tahoma" w:cs="Tahoma"/>
          <w:sz w:val="24"/>
          <w:szCs w:val="24"/>
        </w:rPr>
        <w:t>8</w:t>
      </w:r>
      <w:r w:rsidR="00830633" w:rsidRPr="003C4069">
        <w:rPr>
          <w:rFonts w:ascii="Tahoma" w:hAnsi="Tahoma" w:cs="Tahoma"/>
          <w:sz w:val="24"/>
          <w:szCs w:val="24"/>
        </w:rPr>
        <w:t>.</w:t>
      </w:r>
      <w:r w:rsidR="00925178" w:rsidRPr="003C4069">
        <w:rPr>
          <w:rFonts w:ascii="Tahoma" w:hAnsi="Tahoma" w:cs="Tahoma"/>
          <w:sz w:val="24"/>
          <w:szCs w:val="24"/>
        </w:rPr>
        <w:t>3</w:t>
      </w:r>
      <w:r w:rsidR="00925178" w:rsidRPr="003C4069">
        <w:rPr>
          <w:rFonts w:ascii="Tahoma" w:hAnsi="Tahoma" w:cs="Tahoma"/>
          <w:sz w:val="24"/>
          <w:szCs w:val="24"/>
        </w:rPr>
        <w:tab/>
      </w:r>
      <w:bookmarkStart w:id="46" w:name="_Toc164072368"/>
      <w:bookmarkStart w:id="47" w:name="_Toc166507007"/>
      <w:r w:rsidR="00351327" w:rsidRPr="003C4069">
        <w:rPr>
          <w:rFonts w:ascii="Tahoma" w:hAnsi="Tahoma" w:cs="Tahoma"/>
          <w:sz w:val="24"/>
          <w:szCs w:val="24"/>
        </w:rPr>
        <w:t>During the third quarter of 2024, the Victoria Falls Stock Exchange (VFEX) continued to show positive momentum, with the all-share index posting a modest 2.86% gain quarter-on-quarter (QoQ), a 3.03% increase year-to-date (YtD), and a substantial 41.82% rise year-on-year (YoY)</w:t>
      </w:r>
      <w:r w:rsidR="0039592F">
        <w:rPr>
          <w:rFonts w:ascii="Tahoma" w:hAnsi="Tahoma" w:cs="Tahoma"/>
          <w:sz w:val="24"/>
          <w:szCs w:val="24"/>
        </w:rPr>
        <w:t xml:space="preserve"> </w:t>
      </w:r>
      <w:r w:rsidR="00D00464">
        <w:rPr>
          <w:rFonts w:ascii="Tahoma" w:hAnsi="Tahoma" w:cs="Tahoma"/>
          <w:sz w:val="24"/>
          <w:szCs w:val="24"/>
        </w:rPr>
        <w:t xml:space="preserve">(see </w:t>
      </w:r>
      <w:r w:rsidR="0039592F">
        <w:rPr>
          <w:rFonts w:ascii="Tahoma" w:hAnsi="Tahoma" w:cs="Tahoma"/>
          <w:sz w:val="24"/>
          <w:szCs w:val="24"/>
        </w:rPr>
        <w:t>T</w:t>
      </w:r>
      <w:r w:rsidR="00D00464">
        <w:rPr>
          <w:rFonts w:ascii="Tahoma" w:hAnsi="Tahoma" w:cs="Tahoma"/>
          <w:sz w:val="24"/>
          <w:szCs w:val="24"/>
        </w:rPr>
        <w:t xml:space="preserve">able </w:t>
      </w:r>
      <w:r w:rsidR="0039592F">
        <w:rPr>
          <w:rFonts w:ascii="Tahoma" w:hAnsi="Tahoma" w:cs="Tahoma"/>
          <w:sz w:val="24"/>
          <w:szCs w:val="24"/>
        </w:rPr>
        <w:t>6</w:t>
      </w:r>
      <w:r w:rsidR="00D00464">
        <w:rPr>
          <w:rFonts w:ascii="Tahoma" w:hAnsi="Tahoma" w:cs="Tahoma"/>
          <w:sz w:val="24"/>
          <w:szCs w:val="24"/>
        </w:rPr>
        <w:t>)</w:t>
      </w:r>
      <w:r w:rsidR="00351327" w:rsidRPr="003C4069">
        <w:rPr>
          <w:rFonts w:ascii="Tahoma" w:hAnsi="Tahoma" w:cs="Tahoma"/>
          <w:sz w:val="24"/>
          <w:szCs w:val="24"/>
        </w:rPr>
        <w:t>. This bullish trend reflects growing investor confidence in the market, driven by the potential of listed companies and the allure of USD-denominated stocks on the VFEX. However, despite these index gains, the value traded on the exchange experienced a sharp decline, falling by 28.13% QoQ and 84.73% YtD, indicating reduced liquidity and trading volumes, as larger investors remained cautious amid broader economic challenges.</w:t>
      </w:r>
    </w:p>
    <w:p w14:paraId="3DF74EDB" w14:textId="1007D3D9" w:rsidR="007B73BE" w:rsidRPr="00303A8B" w:rsidRDefault="0039592F" w:rsidP="0039592F">
      <w:pPr>
        <w:pStyle w:val="Caption"/>
        <w:keepNext/>
      </w:pPr>
      <w:bookmarkStart w:id="48" w:name="_Toc181019734"/>
      <w:r>
        <w:t xml:space="preserve">Table </w:t>
      </w:r>
      <w:r>
        <w:fldChar w:fldCharType="begin"/>
      </w:r>
      <w:r>
        <w:instrText xml:space="preserve"> SEQ Table \* ARABIC </w:instrText>
      </w:r>
      <w:r>
        <w:fldChar w:fldCharType="separate"/>
      </w:r>
      <w:r>
        <w:rPr>
          <w:noProof/>
        </w:rPr>
        <w:t>6</w:t>
      </w:r>
      <w:r>
        <w:fldChar w:fldCharType="end"/>
      </w:r>
      <w:r>
        <w:t xml:space="preserve">: </w:t>
      </w:r>
      <w:r w:rsidRPr="00303A8B">
        <w:t>Victoria Falls Stock Exchange Movements</w:t>
      </w:r>
      <w:bookmarkEnd w:id="46"/>
      <w:bookmarkEnd w:id="47"/>
      <w:bookmarkEnd w:id="48"/>
    </w:p>
    <w:p w14:paraId="6B20AB2A" w14:textId="5F45A0EC" w:rsidR="007B73BE" w:rsidRPr="003C4069" w:rsidRDefault="00F259BA" w:rsidP="00550340">
      <w:pPr>
        <w:jc w:val="both"/>
        <w:rPr>
          <w:rFonts w:ascii="Tahoma" w:hAnsi="Tahoma" w:cs="Tahoma"/>
          <w:iCs/>
          <w:sz w:val="24"/>
          <w:szCs w:val="24"/>
        </w:rPr>
      </w:pPr>
      <w:r w:rsidRPr="003C4069">
        <w:rPr>
          <w:rFonts w:ascii="Tahoma" w:hAnsi="Tahoma" w:cs="Tahoma"/>
          <w:noProof/>
          <w:sz w:val="24"/>
          <w:szCs w:val="24"/>
        </w:rPr>
        <w:drawing>
          <wp:inline distT="0" distB="0" distL="0" distR="0" wp14:anchorId="0D3B697C" wp14:editId="15E5843A">
            <wp:extent cx="5996940" cy="1264920"/>
            <wp:effectExtent l="0" t="0" r="3810" b="0"/>
            <wp:docPr id="2006042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42599" name=""/>
                    <pic:cNvPicPr/>
                  </pic:nvPicPr>
                  <pic:blipFill>
                    <a:blip r:embed="rId17"/>
                    <a:stretch>
                      <a:fillRect/>
                    </a:stretch>
                  </pic:blipFill>
                  <pic:spPr>
                    <a:xfrm>
                      <a:off x="0" y="0"/>
                      <a:ext cx="5996940" cy="1264920"/>
                    </a:xfrm>
                    <a:prstGeom prst="rect">
                      <a:avLst/>
                    </a:prstGeom>
                  </pic:spPr>
                </pic:pic>
              </a:graphicData>
            </a:graphic>
          </wp:inline>
        </w:drawing>
      </w:r>
    </w:p>
    <w:p w14:paraId="58A37BFF" w14:textId="12D8D50F" w:rsidR="0039592F" w:rsidRDefault="008F647E" w:rsidP="0039592F">
      <w:pPr>
        <w:jc w:val="both"/>
        <w:rPr>
          <w:rFonts w:ascii="Tahoma" w:hAnsi="Tahoma" w:cs="Tahoma"/>
          <w:i/>
          <w:sz w:val="24"/>
          <w:szCs w:val="24"/>
        </w:rPr>
      </w:pPr>
      <w:r w:rsidRPr="003C4069">
        <w:rPr>
          <w:rFonts w:ascii="Tahoma" w:hAnsi="Tahoma" w:cs="Tahoma"/>
          <w:i/>
          <w:sz w:val="24"/>
          <w:szCs w:val="24"/>
        </w:rPr>
        <w:lastRenderedPageBreak/>
        <w:t xml:space="preserve">Source: </w:t>
      </w:r>
      <w:r w:rsidR="00453373" w:rsidRPr="003C4069">
        <w:rPr>
          <w:rFonts w:ascii="Tahoma" w:hAnsi="Tahoma" w:cs="Tahoma"/>
          <w:i/>
          <w:sz w:val="24"/>
          <w:szCs w:val="24"/>
        </w:rPr>
        <w:t>VF</w:t>
      </w:r>
      <w:r w:rsidR="0039592F">
        <w:rPr>
          <w:rFonts w:ascii="Tahoma" w:hAnsi="Tahoma" w:cs="Tahoma"/>
          <w:i/>
          <w:sz w:val="24"/>
          <w:szCs w:val="24"/>
        </w:rPr>
        <w:t>E</w:t>
      </w:r>
      <w:r w:rsidR="00453373" w:rsidRPr="003C4069">
        <w:rPr>
          <w:rFonts w:ascii="Tahoma" w:hAnsi="Tahoma" w:cs="Tahoma"/>
          <w:i/>
          <w:sz w:val="24"/>
          <w:szCs w:val="24"/>
        </w:rPr>
        <w:t>X</w:t>
      </w:r>
      <w:r w:rsidRPr="003C4069">
        <w:rPr>
          <w:rFonts w:ascii="Tahoma" w:hAnsi="Tahoma" w:cs="Tahoma"/>
          <w:i/>
          <w:sz w:val="24"/>
          <w:szCs w:val="24"/>
        </w:rPr>
        <w:t xml:space="preserve"> (2024) </w:t>
      </w:r>
    </w:p>
    <w:p w14:paraId="76C4FD57" w14:textId="77777777" w:rsidR="0039592F" w:rsidRPr="0039592F" w:rsidRDefault="0039592F" w:rsidP="0039592F">
      <w:pPr>
        <w:jc w:val="both"/>
        <w:rPr>
          <w:rFonts w:ascii="Tahoma" w:hAnsi="Tahoma" w:cs="Tahoma"/>
          <w:sz w:val="24"/>
          <w:szCs w:val="24"/>
        </w:rPr>
      </w:pPr>
    </w:p>
    <w:p w14:paraId="32A446FA" w14:textId="00585AE4" w:rsidR="00957682" w:rsidRPr="003C4069" w:rsidRDefault="00782DEA" w:rsidP="003C4069">
      <w:pPr>
        <w:pStyle w:val="Heading1"/>
        <w:jc w:val="both"/>
        <w:rPr>
          <w:rFonts w:cs="Tahoma"/>
          <w:szCs w:val="24"/>
        </w:rPr>
      </w:pPr>
      <w:bookmarkStart w:id="49" w:name="_Toc181623034"/>
      <w:r w:rsidRPr="003C4069">
        <w:rPr>
          <w:rFonts w:cs="Tahoma"/>
          <w:szCs w:val="24"/>
        </w:rPr>
        <w:t>4</w:t>
      </w:r>
      <w:r w:rsidR="00B1678A" w:rsidRPr="003C4069">
        <w:rPr>
          <w:rFonts w:cs="Tahoma"/>
          <w:szCs w:val="24"/>
        </w:rPr>
        <w:t>.</w:t>
      </w:r>
      <w:r w:rsidRPr="003C4069">
        <w:rPr>
          <w:rFonts w:cs="Tahoma"/>
          <w:szCs w:val="24"/>
        </w:rPr>
        <w:t>0</w:t>
      </w:r>
      <w:r w:rsidR="00B1678A" w:rsidRPr="003C4069">
        <w:rPr>
          <w:rFonts w:cs="Tahoma"/>
          <w:szCs w:val="24"/>
        </w:rPr>
        <w:tab/>
      </w:r>
      <w:r w:rsidR="00E12B74" w:rsidRPr="003C4069">
        <w:rPr>
          <w:rFonts w:cs="Tahoma"/>
          <w:szCs w:val="24"/>
        </w:rPr>
        <w:t xml:space="preserve">Social </w:t>
      </w:r>
      <w:r w:rsidR="000E5485" w:rsidRPr="003C4069">
        <w:rPr>
          <w:rFonts w:cs="Tahoma"/>
          <w:szCs w:val="24"/>
        </w:rPr>
        <w:t>F</w:t>
      </w:r>
      <w:r w:rsidR="00E12B74" w:rsidRPr="003C4069">
        <w:rPr>
          <w:rFonts w:cs="Tahoma"/>
          <w:szCs w:val="24"/>
        </w:rPr>
        <w:t>actors</w:t>
      </w:r>
      <w:bookmarkEnd w:id="49"/>
      <w:r w:rsidR="00EF37FE" w:rsidRPr="003C4069">
        <w:rPr>
          <w:rFonts w:cs="Tahoma"/>
          <w:szCs w:val="24"/>
        </w:rPr>
        <w:t xml:space="preserve"> </w:t>
      </w:r>
    </w:p>
    <w:p w14:paraId="32C84907" w14:textId="077B98DE" w:rsidR="008A7B89" w:rsidRPr="003C4069" w:rsidRDefault="008A7B89" w:rsidP="003C4069">
      <w:pPr>
        <w:jc w:val="both"/>
        <w:rPr>
          <w:rFonts w:ascii="Tahoma" w:hAnsi="Tahoma" w:cs="Tahoma"/>
          <w:b/>
          <w:bCs/>
          <w:sz w:val="24"/>
          <w:szCs w:val="24"/>
        </w:rPr>
      </w:pPr>
      <w:r w:rsidRPr="003C4069">
        <w:rPr>
          <w:rFonts w:ascii="Tahoma" w:hAnsi="Tahoma" w:cs="Tahoma"/>
          <w:b/>
          <w:bCs/>
          <w:sz w:val="24"/>
          <w:szCs w:val="24"/>
        </w:rPr>
        <w:t>4.1</w:t>
      </w:r>
      <w:r w:rsidRPr="003C4069">
        <w:rPr>
          <w:rFonts w:ascii="Tahoma" w:hAnsi="Tahoma" w:cs="Tahoma"/>
          <w:b/>
          <w:bCs/>
          <w:sz w:val="24"/>
          <w:szCs w:val="24"/>
        </w:rPr>
        <w:tab/>
        <w:t xml:space="preserve"> Education </w:t>
      </w:r>
    </w:p>
    <w:p w14:paraId="57F8A712" w14:textId="1500158E" w:rsidR="005448CC" w:rsidRPr="003C4069" w:rsidRDefault="00925178" w:rsidP="0039592F">
      <w:pPr>
        <w:ind w:left="720" w:hanging="720"/>
        <w:jc w:val="both"/>
        <w:rPr>
          <w:rFonts w:ascii="Tahoma" w:hAnsi="Tahoma" w:cs="Tahoma"/>
          <w:sz w:val="24"/>
          <w:szCs w:val="24"/>
        </w:rPr>
      </w:pPr>
      <w:r w:rsidRPr="003C4069">
        <w:rPr>
          <w:rFonts w:ascii="Tahoma" w:hAnsi="Tahoma" w:cs="Tahoma"/>
          <w:sz w:val="24"/>
          <w:szCs w:val="24"/>
        </w:rPr>
        <w:t>4.1.1</w:t>
      </w:r>
      <w:r w:rsidRPr="003C4069">
        <w:rPr>
          <w:rFonts w:ascii="Tahoma" w:hAnsi="Tahoma" w:cs="Tahoma"/>
          <w:sz w:val="24"/>
          <w:szCs w:val="24"/>
        </w:rPr>
        <w:tab/>
      </w:r>
      <w:r w:rsidR="00370C38" w:rsidRPr="003C4069">
        <w:rPr>
          <w:rFonts w:ascii="Tahoma" w:hAnsi="Tahoma" w:cs="Tahoma"/>
          <w:sz w:val="24"/>
          <w:szCs w:val="24"/>
        </w:rPr>
        <w:t>During the first nine months of 2024, significant strides were made in Zimbabwe’s education sector, supported by a disbursement of ZiG6.7 billion during the first 6 months to the Ministries of Primary and Secondary Education, and Higher and Tertiary Education, Innovation, Science and Technology Development. Key milestones include the registration of 153 new schools to enhance access to inclusive education, the provision of boreholes to 84 schools, and the installation of solar energy and internet connectivity at 128 schools. These infrastructure improvements are critical for ensuring a conducive learning environment, particularly in rural and underserved areas.</w:t>
      </w:r>
    </w:p>
    <w:p w14:paraId="3C4FEF9F" w14:textId="77777777" w:rsidR="00370C38" w:rsidRPr="003C4069" w:rsidRDefault="005448CC" w:rsidP="003C4069">
      <w:pPr>
        <w:ind w:left="720" w:hanging="720"/>
        <w:jc w:val="both"/>
        <w:rPr>
          <w:rFonts w:ascii="Tahoma" w:hAnsi="Tahoma" w:cs="Tahoma"/>
          <w:sz w:val="24"/>
          <w:szCs w:val="24"/>
        </w:rPr>
      </w:pPr>
      <w:r w:rsidRPr="003C4069">
        <w:rPr>
          <w:rFonts w:ascii="Tahoma" w:hAnsi="Tahoma" w:cs="Tahoma"/>
          <w:sz w:val="24"/>
          <w:szCs w:val="24"/>
        </w:rPr>
        <w:t>4.1.2</w:t>
      </w:r>
      <w:r w:rsidRPr="003C4069">
        <w:rPr>
          <w:rFonts w:ascii="Tahoma" w:hAnsi="Tahoma" w:cs="Tahoma"/>
          <w:sz w:val="24"/>
          <w:szCs w:val="24"/>
        </w:rPr>
        <w:tab/>
      </w:r>
      <w:r w:rsidR="00370C38" w:rsidRPr="003C4069">
        <w:rPr>
          <w:rFonts w:ascii="Tahoma" w:hAnsi="Tahoma" w:cs="Tahoma"/>
          <w:sz w:val="24"/>
          <w:szCs w:val="24"/>
        </w:rPr>
        <w:t>In addition to infrastructure, there has been a strong focus on curriculum development and teacher capacity building. Government-led awareness campaigns aimed at improving the new curriculum and assessment methods were rolled out across the country. To support this, tuition fees for teachers undertaking degree programs at local universities were covered by the government, enhancing their professional qualifications. Furthermore, in response to the El Niño-induced drought, the government introduced a home-grown school feeding program to provide hot meals for vulnerable students, helping to mitigate the risk of school dropouts due to food insecurity.</w:t>
      </w:r>
    </w:p>
    <w:p w14:paraId="33C9E285" w14:textId="7DC24CD2" w:rsidR="00E92DA7" w:rsidRDefault="005448CC" w:rsidP="003C4069">
      <w:pPr>
        <w:ind w:left="720" w:hanging="720"/>
        <w:jc w:val="both"/>
        <w:rPr>
          <w:rFonts w:ascii="Tahoma" w:hAnsi="Tahoma" w:cs="Tahoma"/>
          <w:sz w:val="24"/>
          <w:szCs w:val="24"/>
        </w:rPr>
      </w:pPr>
      <w:r w:rsidRPr="003C4069">
        <w:rPr>
          <w:rFonts w:ascii="Tahoma" w:hAnsi="Tahoma" w:cs="Tahoma"/>
          <w:sz w:val="24"/>
          <w:szCs w:val="24"/>
        </w:rPr>
        <w:t>4.1.3</w:t>
      </w:r>
      <w:r w:rsidRPr="003C4069">
        <w:rPr>
          <w:rFonts w:ascii="Tahoma" w:hAnsi="Tahoma" w:cs="Tahoma"/>
          <w:sz w:val="24"/>
          <w:szCs w:val="24"/>
        </w:rPr>
        <w:tab/>
      </w:r>
      <w:r w:rsidR="00370C38" w:rsidRPr="003C4069">
        <w:rPr>
          <w:rFonts w:ascii="Tahoma" w:hAnsi="Tahoma" w:cs="Tahoma"/>
          <w:sz w:val="24"/>
          <w:szCs w:val="24"/>
        </w:rPr>
        <w:t>Higher and tertiary education also saw progress, with student enrolment reaching 152,466 by the end of the second quarter, including 927 students with disabilities. The government expanded the Work for Fees Programme, which allows disadvantaged students to work in exchange for financial support to continue their education. A total of 1,889 students have benefited from this initiative, surpassing the initial target of 900. These efforts underscore the government’s commitment to making education more accessible and inclusive, particularly for disadvantaged groups.</w:t>
      </w:r>
    </w:p>
    <w:p w14:paraId="3ADF7910" w14:textId="77777777" w:rsidR="0026707E" w:rsidRDefault="0026707E" w:rsidP="003C4069">
      <w:pPr>
        <w:ind w:left="720" w:hanging="720"/>
        <w:jc w:val="both"/>
        <w:rPr>
          <w:rFonts w:ascii="Tahoma" w:hAnsi="Tahoma" w:cs="Tahoma"/>
          <w:sz w:val="24"/>
          <w:szCs w:val="24"/>
        </w:rPr>
      </w:pPr>
    </w:p>
    <w:p w14:paraId="247B6790" w14:textId="29D5E7AC" w:rsidR="00E92DA7" w:rsidRPr="003C4069" w:rsidRDefault="00DC632D" w:rsidP="003C4069">
      <w:pPr>
        <w:pStyle w:val="Heading2"/>
        <w:jc w:val="both"/>
        <w:rPr>
          <w:rStyle w:val="Heading2Char"/>
          <w:rFonts w:cs="Tahoma"/>
          <w:b/>
          <w:bCs/>
          <w:szCs w:val="24"/>
        </w:rPr>
      </w:pPr>
      <w:bookmarkStart w:id="50" w:name="_Toc181623035"/>
      <w:r w:rsidRPr="003C4069">
        <w:rPr>
          <w:rStyle w:val="Heading2Char"/>
          <w:rFonts w:cs="Tahoma"/>
          <w:b/>
          <w:bCs/>
          <w:szCs w:val="24"/>
        </w:rPr>
        <w:t>4.2</w:t>
      </w:r>
      <w:r w:rsidRPr="003C4069">
        <w:rPr>
          <w:rStyle w:val="Heading2Char"/>
          <w:rFonts w:cs="Tahoma"/>
          <w:b/>
          <w:bCs/>
          <w:szCs w:val="24"/>
        </w:rPr>
        <w:tab/>
      </w:r>
      <w:r w:rsidR="00E92DA7" w:rsidRPr="003C4069">
        <w:rPr>
          <w:rStyle w:val="Heading2Char"/>
          <w:rFonts w:cs="Tahoma"/>
          <w:b/>
          <w:bCs/>
          <w:szCs w:val="24"/>
        </w:rPr>
        <w:t>Health</w:t>
      </w:r>
      <w:bookmarkEnd w:id="50"/>
    </w:p>
    <w:p w14:paraId="32E2B57F" w14:textId="5DA1D7AF" w:rsidR="00F8680E" w:rsidRPr="003C4069" w:rsidRDefault="00781789" w:rsidP="003C4069">
      <w:pPr>
        <w:ind w:left="720" w:hanging="720"/>
        <w:jc w:val="both"/>
        <w:rPr>
          <w:rFonts w:ascii="Tahoma" w:hAnsi="Tahoma" w:cs="Tahoma"/>
          <w:sz w:val="24"/>
          <w:szCs w:val="24"/>
        </w:rPr>
      </w:pPr>
      <w:r w:rsidRPr="003C4069">
        <w:rPr>
          <w:rFonts w:ascii="Tahoma" w:hAnsi="Tahoma" w:cs="Tahoma"/>
          <w:sz w:val="24"/>
          <w:szCs w:val="24"/>
        </w:rPr>
        <w:t>4.2.1</w:t>
      </w:r>
      <w:r w:rsidRPr="003C4069">
        <w:rPr>
          <w:rFonts w:ascii="Tahoma" w:hAnsi="Tahoma" w:cs="Tahoma"/>
          <w:sz w:val="24"/>
          <w:szCs w:val="24"/>
        </w:rPr>
        <w:tab/>
      </w:r>
      <w:r w:rsidR="00F8680E" w:rsidRPr="003C4069">
        <w:rPr>
          <w:rFonts w:ascii="Tahoma" w:hAnsi="Tahoma" w:cs="Tahoma"/>
          <w:sz w:val="24"/>
          <w:szCs w:val="24"/>
        </w:rPr>
        <w:t xml:space="preserve">In the third quarter of 2024, Zimbabwe's healthcare sector saw significant advancements with the ongoing implementation of the </w:t>
      </w:r>
      <w:proofErr w:type="spellStart"/>
      <w:r w:rsidR="00F8680E" w:rsidRPr="003C4069">
        <w:rPr>
          <w:rFonts w:ascii="Tahoma" w:hAnsi="Tahoma" w:cs="Tahoma"/>
          <w:sz w:val="24"/>
          <w:szCs w:val="24"/>
        </w:rPr>
        <w:t>Impilo</w:t>
      </w:r>
      <w:proofErr w:type="spellEnd"/>
      <w:r w:rsidR="00F8680E" w:rsidRPr="003C4069">
        <w:rPr>
          <w:rFonts w:ascii="Tahoma" w:hAnsi="Tahoma" w:cs="Tahoma"/>
          <w:sz w:val="24"/>
          <w:szCs w:val="24"/>
        </w:rPr>
        <w:t xml:space="preserve"> Electronic Health Record (EHR) system. This cutting-edge digital platform has transformed healthcare delivery by replacing traditional paper-based systems, allowing for more efficient management of patient data. The </w:t>
      </w:r>
      <w:proofErr w:type="spellStart"/>
      <w:r w:rsidR="00F8680E" w:rsidRPr="003C4069">
        <w:rPr>
          <w:rFonts w:ascii="Tahoma" w:hAnsi="Tahoma" w:cs="Tahoma"/>
          <w:sz w:val="24"/>
          <w:szCs w:val="24"/>
        </w:rPr>
        <w:t>Impilo</w:t>
      </w:r>
      <w:proofErr w:type="spellEnd"/>
      <w:r w:rsidR="00F8680E" w:rsidRPr="003C4069">
        <w:rPr>
          <w:rFonts w:ascii="Tahoma" w:hAnsi="Tahoma" w:cs="Tahoma"/>
          <w:sz w:val="24"/>
          <w:szCs w:val="24"/>
        </w:rPr>
        <w:t xml:space="preserve"> EHR system streamlines workflows for healthcare providers, enabling quicker access to patient records, better coordination of care, and improved decision-making processes. This shift toward digital health records has enhanced the overall quality of care and </w:t>
      </w:r>
      <w:r w:rsidR="00F8680E" w:rsidRPr="003C4069">
        <w:rPr>
          <w:rFonts w:ascii="Tahoma" w:hAnsi="Tahoma" w:cs="Tahoma"/>
          <w:sz w:val="24"/>
          <w:szCs w:val="24"/>
        </w:rPr>
        <w:lastRenderedPageBreak/>
        <w:t>improved healthcare outcomes, especially in rural areas where healthcare infrastructure is often lacking.</w:t>
      </w:r>
    </w:p>
    <w:p w14:paraId="3E599809" w14:textId="41068084" w:rsidR="00F8680E" w:rsidRPr="003C4069" w:rsidRDefault="00F8680E" w:rsidP="003C4069">
      <w:pPr>
        <w:ind w:left="720" w:hanging="720"/>
        <w:jc w:val="both"/>
        <w:rPr>
          <w:rFonts w:ascii="Tahoma" w:hAnsi="Tahoma" w:cs="Tahoma"/>
          <w:b/>
          <w:bCs/>
          <w:sz w:val="24"/>
          <w:szCs w:val="24"/>
        </w:rPr>
      </w:pPr>
      <w:r w:rsidRPr="003C4069">
        <w:rPr>
          <w:rFonts w:ascii="Tahoma" w:hAnsi="Tahoma" w:cs="Tahoma"/>
          <w:sz w:val="24"/>
          <w:szCs w:val="24"/>
        </w:rPr>
        <w:t>4.2.1</w:t>
      </w:r>
      <w:r w:rsidRPr="003C4069">
        <w:rPr>
          <w:rFonts w:ascii="Tahoma" w:hAnsi="Tahoma" w:cs="Tahoma"/>
          <w:sz w:val="24"/>
          <w:szCs w:val="24"/>
        </w:rPr>
        <w:tab/>
        <w:t xml:space="preserve">Additionally, Zimbabwe remained vigilant against the potential threat of Mpox during the quarter. Although no cases were reported by the end of September, the government maintained a high state of alert, closely monitoring the situation in </w:t>
      </w:r>
      <w:r w:rsidR="0026707E" w:rsidRPr="003C4069">
        <w:rPr>
          <w:rFonts w:ascii="Tahoma" w:hAnsi="Tahoma" w:cs="Tahoma"/>
          <w:sz w:val="24"/>
          <w:szCs w:val="24"/>
        </w:rPr>
        <w:t>neighbouring</w:t>
      </w:r>
      <w:r w:rsidRPr="003C4069">
        <w:rPr>
          <w:rFonts w:ascii="Tahoma" w:hAnsi="Tahoma" w:cs="Tahoma"/>
          <w:sz w:val="24"/>
          <w:szCs w:val="24"/>
        </w:rPr>
        <w:t xml:space="preserve"> countries, particularly the Democratic Republic of Congo (DRC), which had reported the majority of Mpox cases. Given the virus's capacity for rapid spread, Zimbabwe’s health authorities emphasized the importance of a proactive and coordinated response, working with regional and international partners to strengthen preventive measures and ensure readiness in case of an outbreak. </w:t>
      </w:r>
    </w:p>
    <w:p w14:paraId="63440DC6" w14:textId="0E2A7561" w:rsidR="008A7B89" w:rsidRPr="003C4069" w:rsidRDefault="00052A14" w:rsidP="003C4069">
      <w:pPr>
        <w:ind w:left="720" w:hanging="720"/>
        <w:jc w:val="both"/>
        <w:rPr>
          <w:rFonts w:ascii="Tahoma" w:hAnsi="Tahoma" w:cs="Tahoma"/>
          <w:b/>
          <w:bCs/>
          <w:sz w:val="24"/>
          <w:szCs w:val="24"/>
        </w:rPr>
      </w:pPr>
      <w:r w:rsidRPr="003C4069">
        <w:rPr>
          <w:rFonts w:ascii="Tahoma" w:hAnsi="Tahoma" w:cs="Tahoma"/>
          <w:sz w:val="24"/>
          <w:szCs w:val="24"/>
        </w:rPr>
        <w:t xml:space="preserve"> </w:t>
      </w:r>
    </w:p>
    <w:p w14:paraId="472CE671" w14:textId="2A608DBE" w:rsidR="006C5F93" w:rsidRDefault="00B1678A" w:rsidP="00865499">
      <w:pPr>
        <w:pStyle w:val="Heading2"/>
        <w:jc w:val="both"/>
        <w:rPr>
          <w:rFonts w:cs="Tahoma"/>
          <w:szCs w:val="24"/>
        </w:rPr>
      </w:pPr>
      <w:bookmarkStart w:id="51" w:name="_Toc181623036"/>
      <w:r w:rsidRPr="003C4069">
        <w:rPr>
          <w:rStyle w:val="Heading2Char"/>
          <w:rFonts w:cs="Tahoma"/>
          <w:b/>
          <w:szCs w:val="24"/>
        </w:rPr>
        <w:t>4.</w:t>
      </w:r>
      <w:r w:rsidR="00DC632D" w:rsidRPr="003C4069">
        <w:rPr>
          <w:rStyle w:val="Heading2Char"/>
          <w:rFonts w:cs="Tahoma"/>
          <w:b/>
          <w:szCs w:val="24"/>
        </w:rPr>
        <w:t>3</w:t>
      </w:r>
      <w:r w:rsidRPr="003C4069">
        <w:rPr>
          <w:rFonts w:cs="Tahoma"/>
          <w:szCs w:val="24"/>
        </w:rPr>
        <w:tab/>
      </w:r>
      <w:r w:rsidR="00E12B74" w:rsidRPr="003C4069">
        <w:rPr>
          <w:rFonts w:cs="Tahoma"/>
          <w:szCs w:val="24"/>
        </w:rPr>
        <w:t xml:space="preserve">Poverty and </w:t>
      </w:r>
      <w:r w:rsidR="000E5485" w:rsidRPr="003C4069">
        <w:rPr>
          <w:rFonts w:cs="Tahoma"/>
          <w:szCs w:val="24"/>
        </w:rPr>
        <w:t>H</w:t>
      </w:r>
      <w:r w:rsidR="00E12B74" w:rsidRPr="003C4069">
        <w:rPr>
          <w:rFonts w:cs="Tahoma"/>
          <w:szCs w:val="24"/>
        </w:rPr>
        <w:t>unger</w:t>
      </w:r>
      <w:bookmarkEnd w:id="51"/>
      <w:r w:rsidR="00EE339B" w:rsidRPr="003C4069">
        <w:rPr>
          <w:rFonts w:cs="Tahoma"/>
          <w:szCs w:val="24"/>
        </w:rPr>
        <w:t xml:space="preserve"> </w:t>
      </w:r>
    </w:p>
    <w:p w14:paraId="1D203D7C" w14:textId="77777777" w:rsidR="00865499" w:rsidRPr="00865499" w:rsidRDefault="00865499" w:rsidP="00865499"/>
    <w:p w14:paraId="7015C580" w14:textId="77777777" w:rsidR="00597D4C" w:rsidRPr="003C4069" w:rsidRDefault="00781789" w:rsidP="003C4069">
      <w:pPr>
        <w:ind w:left="720" w:hanging="720"/>
        <w:jc w:val="both"/>
        <w:rPr>
          <w:rFonts w:ascii="Tahoma" w:hAnsi="Tahoma" w:cs="Tahoma"/>
          <w:sz w:val="24"/>
          <w:szCs w:val="24"/>
        </w:rPr>
      </w:pPr>
      <w:r w:rsidRPr="003C4069">
        <w:rPr>
          <w:rFonts w:ascii="Tahoma" w:hAnsi="Tahoma" w:cs="Tahoma"/>
          <w:sz w:val="24"/>
          <w:szCs w:val="24"/>
        </w:rPr>
        <w:t>4.3.1</w:t>
      </w:r>
      <w:r w:rsidRPr="003C4069">
        <w:rPr>
          <w:rFonts w:ascii="Tahoma" w:hAnsi="Tahoma" w:cs="Tahoma"/>
          <w:sz w:val="24"/>
          <w:szCs w:val="24"/>
        </w:rPr>
        <w:tab/>
      </w:r>
      <w:r w:rsidR="004021A2" w:rsidRPr="003C4069">
        <w:rPr>
          <w:rFonts w:ascii="Tahoma" w:hAnsi="Tahoma" w:cs="Tahoma"/>
          <w:sz w:val="24"/>
          <w:szCs w:val="24"/>
        </w:rPr>
        <w:t>In 2024, an estimated 7.7 million Zimbabweans, including 6 million in rural areas and 1.7 million in urban areas, are projected to experience food insecurity and will require food assistance.</w:t>
      </w:r>
      <w:r w:rsidR="00602BA6" w:rsidRPr="003C4069">
        <w:rPr>
          <w:rFonts w:ascii="Tahoma" w:hAnsi="Tahoma" w:cs="Tahoma"/>
          <w:sz w:val="24"/>
          <w:szCs w:val="24"/>
        </w:rPr>
        <w:t xml:space="preserve"> </w:t>
      </w:r>
      <w:r w:rsidR="00597D4C" w:rsidRPr="003C4069">
        <w:rPr>
          <w:rFonts w:ascii="Tahoma" w:hAnsi="Tahoma" w:cs="Tahoma"/>
          <w:sz w:val="24"/>
          <w:szCs w:val="24"/>
        </w:rPr>
        <w:t xml:space="preserve">By the end of the third quarter of 2024, Zimbabwe made significant strides in reducing poverty and hunger through government-led social support initiatives and agricultural programs. Social assistance coverage increased from 61% in 2022 to 66% in 2023, benefiting households with food aid, cash transfers, crop inputs, and other essential services coordinated through the Integrated Social Protection Management Information System (ISPMIS). Key programs such as the Food Deficit Mitigation Strategy (FDMS) and Harmonised Social Cash Transfer (HSCT) helped alleviate poverty among vulnerable groups, while the </w:t>
      </w:r>
      <w:proofErr w:type="spellStart"/>
      <w:r w:rsidR="00597D4C" w:rsidRPr="003C4069">
        <w:rPr>
          <w:rFonts w:ascii="Tahoma" w:hAnsi="Tahoma" w:cs="Tahoma"/>
          <w:sz w:val="24"/>
          <w:szCs w:val="24"/>
        </w:rPr>
        <w:t>Pfumvudza</w:t>
      </w:r>
      <w:proofErr w:type="spellEnd"/>
      <w:r w:rsidR="00597D4C" w:rsidRPr="003C4069">
        <w:rPr>
          <w:rFonts w:ascii="Tahoma" w:hAnsi="Tahoma" w:cs="Tahoma"/>
          <w:sz w:val="24"/>
          <w:szCs w:val="24"/>
        </w:rPr>
        <w:t>/</w:t>
      </w:r>
      <w:proofErr w:type="spellStart"/>
      <w:r w:rsidR="00597D4C" w:rsidRPr="003C4069">
        <w:rPr>
          <w:rFonts w:ascii="Tahoma" w:hAnsi="Tahoma" w:cs="Tahoma"/>
          <w:sz w:val="24"/>
          <w:szCs w:val="24"/>
        </w:rPr>
        <w:t>Intwasa</w:t>
      </w:r>
      <w:proofErr w:type="spellEnd"/>
      <w:r w:rsidR="00597D4C" w:rsidRPr="003C4069">
        <w:rPr>
          <w:rFonts w:ascii="Tahoma" w:hAnsi="Tahoma" w:cs="Tahoma"/>
          <w:sz w:val="24"/>
          <w:szCs w:val="24"/>
        </w:rPr>
        <w:t xml:space="preserve"> initiative increased maize and traditional grain production by matching inputs to agroecological zones.</w:t>
      </w:r>
    </w:p>
    <w:p w14:paraId="29142C1B" w14:textId="0399F32D" w:rsidR="00814A9F" w:rsidRPr="003C4069" w:rsidRDefault="004021A2" w:rsidP="003C4069">
      <w:pPr>
        <w:ind w:left="720" w:hanging="720"/>
        <w:jc w:val="both"/>
        <w:rPr>
          <w:rFonts w:ascii="Tahoma" w:hAnsi="Tahoma" w:cs="Tahoma"/>
          <w:b/>
          <w:bCs/>
          <w:sz w:val="24"/>
          <w:szCs w:val="24"/>
        </w:rPr>
      </w:pPr>
      <w:r w:rsidRPr="003C4069">
        <w:rPr>
          <w:rFonts w:ascii="Tahoma" w:hAnsi="Tahoma" w:cs="Tahoma"/>
          <w:sz w:val="24"/>
          <w:szCs w:val="24"/>
        </w:rPr>
        <w:t>4.3.2</w:t>
      </w:r>
      <w:r w:rsidR="00597D4C" w:rsidRPr="003C4069">
        <w:rPr>
          <w:rFonts w:ascii="Tahoma" w:hAnsi="Tahoma" w:cs="Tahoma"/>
          <w:sz w:val="24"/>
          <w:szCs w:val="24"/>
        </w:rPr>
        <w:t xml:space="preserve"> In the fight against hunger, Zimbabwe saw improved food security, particularly through increased wheat production and the strengthening of agricultural resilience. Initiatives like the Smallholder Irrigation Revitalization Programme and Mechanization Development Alliance enhanced productivity by providing better access to irrigation and machinery. However, the El Niño-induced drought in 2024 posed new challenges, prompting the government to further strengthen resilience through programs like Rural Development 8.0 and Enhanced Resilience of Vulnerable Households in Zimbabwe (ERVHIZ). These comprehensive efforts have laid a solid foundation for continued progress in poverty reduction and hunger alleviation.</w:t>
      </w:r>
    </w:p>
    <w:p w14:paraId="43FEE00F" w14:textId="30C4B055" w:rsidR="00DD7223" w:rsidRPr="003C4069" w:rsidRDefault="00DD7223" w:rsidP="003C4069">
      <w:pPr>
        <w:jc w:val="both"/>
        <w:rPr>
          <w:rFonts w:ascii="Tahoma" w:hAnsi="Tahoma" w:cs="Tahoma"/>
          <w:i/>
          <w:iCs/>
          <w:sz w:val="24"/>
          <w:szCs w:val="24"/>
        </w:rPr>
      </w:pPr>
    </w:p>
    <w:p w14:paraId="0D2D6421" w14:textId="50EA90E9" w:rsidR="004021A2" w:rsidRPr="003C4069" w:rsidRDefault="00B1678A" w:rsidP="003C4069">
      <w:pPr>
        <w:pStyle w:val="Heading1"/>
        <w:jc w:val="both"/>
        <w:rPr>
          <w:rFonts w:cs="Tahoma"/>
          <w:szCs w:val="24"/>
        </w:rPr>
      </w:pPr>
      <w:bookmarkStart w:id="52" w:name="_Toc181623037"/>
      <w:r w:rsidRPr="003C4069">
        <w:rPr>
          <w:rFonts w:cs="Tahoma"/>
          <w:szCs w:val="24"/>
        </w:rPr>
        <w:t>5.0</w:t>
      </w:r>
      <w:r w:rsidRPr="003C4069">
        <w:rPr>
          <w:rFonts w:cs="Tahoma"/>
          <w:szCs w:val="24"/>
        </w:rPr>
        <w:tab/>
      </w:r>
      <w:r w:rsidR="00E12B74" w:rsidRPr="003C4069">
        <w:rPr>
          <w:rFonts w:cs="Tahoma"/>
          <w:szCs w:val="24"/>
        </w:rPr>
        <w:t xml:space="preserve">Technological </w:t>
      </w:r>
      <w:r w:rsidR="00593E73" w:rsidRPr="003C4069">
        <w:rPr>
          <w:rFonts w:cs="Tahoma"/>
          <w:szCs w:val="24"/>
        </w:rPr>
        <w:t>F</w:t>
      </w:r>
      <w:r w:rsidR="00E12B74" w:rsidRPr="003C4069">
        <w:rPr>
          <w:rFonts w:cs="Tahoma"/>
          <w:szCs w:val="24"/>
        </w:rPr>
        <w:t>actors</w:t>
      </w:r>
      <w:bookmarkEnd w:id="52"/>
    </w:p>
    <w:p w14:paraId="3663125A" w14:textId="77777777" w:rsidR="00911957" w:rsidRPr="003C4069" w:rsidRDefault="00911957" w:rsidP="003C4069">
      <w:pPr>
        <w:jc w:val="both"/>
        <w:rPr>
          <w:rFonts w:ascii="Tahoma" w:hAnsi="Tahoma" w:cs="Tahoma"/>
          <w:sz w:val="24"/>
          <w:szCs w:val="24"/>
        </w:rPr>
      </w:pPr>
    </w:p>
    <w:p w14:paraId="4A627B18" w14:textId="77777777" w:rsidR="00EA6D28" w:rsidRPr="003C4069" w:rsidRDefault="004D27FE" w:rsidP="003C4069">
      <w:pPr>
        <w:ind w:left="720" w:hanging="720"/>
        <w:jc w:val="both"/>
        <w:rPr>
          <w:rFonts w:ascii="Tahoma" w:hAnsi="Tahoma" w:cs="Tahoma"/>
          <w:sz w:val="24"/>
          <w:szCs w:val="24"/>
          <w:lang w:val="en-ZW"/>
        </w:rPr>
      </w:pPr>
      <w:r w:rsidRPr="003C4069">
        <w:rPr>
          <w:rFonts w:ascii="Tahoma" w:hAnsi="Tahoma" w:cs="Tahoma"/>
          <w:sz w:val="24"/>
          <w:szCs w:val="24"/>
          <w:lang w:val="en-ZW"/>
        </w:rPr>
        <w:lastRenderedPageBreak/>
        <w:t>5.1</w:t>
      </w:r>
      <w:r w:rsidR="006D76AF" w:rsidRPr="003C4069">
        <w:rPr>
          <w:rFonts w:ascii="Tahoma" w:hAnsi="Tahoma" w:cs="Tahoma"/>
          <w:sz w:val="24"/>
          <w:szCs w:val="24"/>
          <w:lang w:val="en-ZW"/>
        </w:rPr>
        <w:tab/>
      </w:r>
      <w:r w:rsidR="00EA6D28" w:rsidRPr="003C4069">
        <w:rPr>
          <w:rFonts w:ascii="Tahoma" w:hAnsi="Tahoma" w:cs="Tahoma"/>
          <w:sz w:val="24"/>
          <w:szCs w:val="24"/>
          <w:lang w:val="en-ZW"/>
        </w:rPr>
        <w:t>During the third quarter of 2024, a key technological milestone for Zimbabwe was the official launch of Starlink’s satellite internet service. This development promises to revolutionize internet connectivity across both urban and rural areas, providing high-speed, reliable internet to regions where traditional infrastructure has been lacking. Starlink’s introduction is expected to significantly boost the country’s digital economy, particularly in sectors such as e-commerce, finance, and technology startups, where access to fast internet is crucial for operations. Businesses can now leverage better connectivity to enhance productivity, access global markets, and foster innovation, which could drive economic growth.</w:t>
      </w:r>
    </w:p>
    <w:p w14:paraId="5F58559E" w14:textId="77777777" w:rsidR="00EA6D28" w:rsidRPr="003C4069" w:rsidRDefault="00F70C48" w:rsidP="003C4069">
      <w:pPr>
        <w:ind w:left="720" w:hanging="720"/>
        <w:jc w:val="both"/>
        <w:rPr>
          <w:rFonts w:ascii="Tahoma" w:hAnsi="Tahoma" w:cs="Tahoma"/>
          <w:sz w:val="24"/>
          <w:szCs w:val="24"/>
          <w:lang w:val="en-ZW" w:eastAsia="en-ZW"/>
        </w:rPr>
      </w:pPr>
      <w:r w:rsidRPr="003C4069">
        <w:rPr>
          <w:rFonts w:ascii="Tahoma" w:hAnsi="Tahoma" w:cs="Tahoma"/>
          <w:sz w:val="24"/>
          <w:szCs w:val="24"/>
          <w:lang w:val="en-ZW" w:eastAsia="en-ZW"/>
        </w:rPr>
        <w:t>5.2</w:t>
      </w:r>
      <w:r w:rsidRPr="003C4069">
        <w:rPr>
          <w:rFonts w:ascii="Tahoma" w:hAnsi="Tahoma" w:cs="Tahoma"/>
          <w:sz w:val="24"/>
          <w:szCs w:val="24"/>
          <w:lang w:val="en-ZW" w:eastAsia="en-ZW"/>
        </w:rPr>
        <w:tab/>
      </w:r>
      <w:r w:rsidR="00EA6D28" w:rsidRPr="003C4069">
        <w:rPr>
          <w:rFonts w:ascii="Tahoma" w:hAnsi="Tahoma" w:cs="Tahoma"/>
          <w:sz w:val="24"/>
          <w:szCs w:val="24"/>
          <w:lang w:val="en-ZW" w:eastAsia="en-ZW"/>
        </w:rPr>
        <w:t>The impact of Starlink extends beyond the business sector, with potential benefits for education and healthcare. In education, Starlink’s high-speed internet can facilitate improved access to online learning platforms, offering students in remote areas the same opportunities as their urban counterparts. Similarly, in healthcare, telemedicine services could expand, enabling patients to consult with doctors remotely, thus improving healthcare access in underserved regions. These advancements in education and healthcare are likely to create a more skilled and healthier workforce, further enhancing Zimbabwe’s economic prospects.</w:t>
      </w:r>
    </w:p>
    <w:p w14:paraId="5D007D1B" w14:textId="77777777" w:rsidR="00EA6D28" w:rsidRPr="003C4069" w:rsidRDefault="004D27FE" w:rsidP="003C4069">
      <w:pPr>
        <w:ind w:left="720" w:hanging="720"/>
        <w:jc w:val="both"/>
        <w:rPr>
          <w:rFonts w:ascii="Tahoma" w:hAnsi="Tahoma" w:cs="Tahoma"/>
          <w:sz w:val="24"/>
          <w:szCs w:val="24"/>
        </w:rPr>
      </w:pPr>
      <w:r w:rsidRPr="003C4069">
        <w:rPr>
          <w:rFonts w:ascii="Tahoma" w:hAnsi="Tahoma" w:cs="Tahoma"/>
          <w:sz w:val="24"/>
          <w:szCs w:val="24"/>
        </w:rPr>
        <w:t>5.</w:t>
      </w:r>
      <w:r w:rsidR="00F70C48" w:rsidRPr="003C4069">
        <w:rPr>
          <w:rFonts w:ascii="Tahoma" w:hAnsi="Tahoma" w:cs="Tahoma"/>
          <w:sz w:val="24"/>
          <w:szCs w:val="24"/>
        </w:rPr>
        <w:t>3</w:t>
      </w:r>
      <w:r w:rsidRPr="003C4069">
        <w:rPr>
          <w:rFonts w:ascii="Tahoma" w:hAnsi="Tahoma" w:cs="Tahoma"/>
          <w:sz w:val="24"/>
          <w:szCs w:val="24"/>
        </w:rPr>
        <w:tab/>
      </w:r>
      <w:r w:rsidR="00EA6D28" w:rsidRPr="003C4069">
        <w:rPr>
          <w:rFonts w:ascii="Tahoma" w:hAnsi="Tahoma" w:cs="Tahoma"/>
          <w:sz w:val="24"/>
          <w:szCs w:val="24"/>
        </w:rPr>
        <w:t>However, the high cost associated with Starlink’s hardware and monthly subscriptions presents a barrier to widespread adoption, particularly for small businesses and low-income households. The initial expense may limit its accessibility, particularly in rural and low-income areas, unless measures such as subsidies, price adjustments, or government support are introduced. While the service has the potential to be a game-changer, its broader impact will depend on efforts to make it affordable and accessible to a larger portion of the population.</w:t>
      </w:r>
    </w:p>
    <w:p w14:paraId="024FD5E2" w14:textId="11D96B92" w:rsidR="002B3205" w:rsidRDefault="000B3F9A" w:rsidP="00A72F7D">
      <w:pPr>
        <w:pStyle w:val="Heading1"/>
        <w:jc w:val="both"/>
        <w:rPr>
          <w:rFonts w:cs="Tahoma"/>
          <w:szCs w:val="24"/>
        </w:rPr>
      </w:pPr>
      <w:bookmarkStart w:id="53" w:name="_Toc181623038"/>
      <w:r w:rsidRPr="003C4069">
        <w:rPr>
          <w:rFonts w:cs="Tahoma"/>
          <w:szCs w:val="24"/>
        </w:rPr>
        <w:t>6.0</w:t>
      </w:r>
      <w:r w:rsidRPr="003C4069">
        <w:rPr>
          <w:rFonts w:cs="Tahoma"/>
          <w:szCs w:val="24"/>
        </w:rPr>
        <w:tab/>
      </w:r>
      <w:r w:rsidR="005759A1" w:rsidRPr="003C4069">
        <w:rPr>
          <w:rFonts w:cs="Tahoma"/>
          <w:szCs w:val="24"/>
        </w:rPr>
        <w:t xml:space="preserve">Environmental </w:t>
      </w:r>
      <w:r w:rsidR="00593E73" w:rsidRPr="003C4069">
        <w:rPr>
          <w:rFonts w:cs="Tahoma"/>
          <w:szCs w:val="24"/>
        </w:rPr>
        <w:t>F</w:t>
      </w:r>
      <w:r w:rsidR="005759A1" w:rsidRPr="003C4069">
        <w:rPr>
          <w:rFonts w:cs="Tahoma"/>
          <w:szCs w:val="24"/>
        </w:rPr>
        <w:t>actors</w:t>
      </w:r>
      <w:bookmarkEnd w:id="53"/>
    </w:p>
    <w:p w14:paraId="600F6B47" w14:textId="77777777" w:rsidR="00A72F7D" w:rsidRPr="00A72F7D" w:rsidRDefault="00A72F7D" w:rsidP="00A72F7D"/>
    <w:p w14:paraId="10F5CB23" w14:textId="77777777" w:rsidR="00A836E6" w:rsidRPr="003C4069" w:rsidRDefault="000B3F9A" w:rsidP="003C4069">
      <w:pPr>
        <w:pStyle w:val="NormalWeb"/>
        <w:spacing w:before="0" w:beforeAutospacing="0" w:after="0" w:line="276" w:lineRule="auto"/>
        <w:ind w:left="720" w:hanging="720"/>
        <w:jc w:val="both"/>
        <w:rPr>
          <w:rFonts w:ascii="Tahoma" w:hAnsi="Tahoma" w:cs="Tahoma"/>
          <w:shd w:val="clear" w:color="auto" w:fill="FFFFFF"/>
        </w:rPr>
      </w:pPr>
      <w:r w:rsidRPr="003C4069">
        <w:rPr>
          <w:rFonts w:ascii="Tahoma" w:hAnsi="Tahoma" w:cs="Tahoma"/>
        </w:rPr>
        <w:t>6</w:t>
      </w:r>
      <w:r w:rsidR="00DE0E7A" w:rsidRPr="003C4069">
        <w:rPr>
          <w:rFonts w:ascii="Tahoma" w:hAnsi="Tahoma" w:cs="Tahoma"/>
        </w:rPr>
        <w:t>.1</w:t>
      </w:r>
      <w:r w:rsidR="00DE0E7A" w:rsidRPr="003C4069">
        <w:rPr>
          <w:rFonts w:ascii="Tahoma" w:hAnsi="Tahoma" w:cs="Tahoma"/>
        </w:rPr>
        <w:tab/>
      </w:r>
      <w:r w:rsidR="00A836E6" w:rsidRPr="003C4069">
        <w:rPr>
          <w:rFonts w:ascii="Tahoma" w:hAnsi="Tahoma" w:cs="Tahoma"/>
          <w:shd w:val="clear" w:color="auto" w:fill="FFFFFF"/>
        </w:rPr>
        <w:t>During the third quarter of 2024, global and local environmental efforts gained momentum as preparations intensified for the upcoming UN Climate Change Conference (COP 29), set for November in Baku, Azerbaijan. This critical conference will bring together world leaders, private sector representatives, youth, and civil society to set new finance targets, strengthen national climate commitments, and advance global efforts in climate adaptation, loss, and damage. The outcomes of COP 29 are expected to shape the future of international climate action, focusing on resource mobilization for climate-vulnerable countries like Zimbabwe, which are already feeling the impacts of climate change.</w:t>
      </w:r>
    </w:p>
    <w:p w14:paraId="75564E3A" w14:textId="77777777" w:rsidR="00A836E6" w:rsidRPr="003C4069" w:rsidRDefault="004D27FE" w:rsidP="003C4069">
      <w:pPr>
        <w:pStyle w:val="NormalWeb"/>
        <w:spacing w:before="0" w:beforeAutospacing="0" w:after="0" w:line="276" w:lineRule="auto"/>
        <w:ind w:left="720" w:hanging="720"/>
        <w:jc w:val="both"/>
        <w:rPr>
          <w:rFonts w:ascii="Tahoma" w:hAnsi="Tahoma" w:cs="Tahoma"/>
          <w:color w:val="1E1E1E"/>
          <w:shd w:val="clear" w:color="auto" w:fill="FFFFFF"/>
        </w:rPr>
      </w:pPr>
      <w:r w:rsidRPr="003C4069">
        <w:rPr>
          <w:rFonts w:ascii="Tahoma" w:hAnsi="Tahoma" w:cs="Tahoma"/>
          <w:color w:val="1E1E1E"/>
          <w:shd w:val="clear" w:color="auto" w:fill="FFFFFF"/>
        </w:rPr>
        <w:lastRenderedPageBreak/>
        <w:t>6.2</w:t>
      </w:r>
      <w:r w:rsidRPr="003C4069">
        <w:rPr>
          <w:rFonts w:ascii="Tahoma" w:hAnsi="Tahoma" w:cs="Tahoma"/>
          <w:color w:val="1E1E1E"/>
          <w:shd w:val="clear" w:color="auto" w:fill="FFFFFF"/>
        </w:rPr>
        <w:tab/>
      </w:r>
      <w:r w:rsidR="00A836E6" w:rsidRPr="003C4069">
        <w:rPr>
          <w:rFonts w:ascii="Tahoma" w:hAnsi="Tahoma" w:cs="Tahoma"/>
          <w:color w:val="1E1E1E"/>
          <w:shd w:val="clear" w:color="auto" w:fill="FFFFFF"/>
        </w:rPr>
        <w:t>In Zimbabwe, significant developments were made toward strengthening the country’s climate governance. Parliament initiated nationwide consultations on the proposed Climate Change Bill, which seeks to establish a legal framework for reducing greenhouse gas emissions and promoting low-carbon development pathways. The Bill proposes the creation of a regulatory agency and a climate fund to finance mitigation and adaptation projects, aligning Zimbabwe’s legislative framework with its Climate Change Policy. This consultative process reflects the government's commitment to engaging various stakeholders, ensuring that the Bill is inclusive and effective in addressing the country’s environmental challenges.</w:t>
      </w:r>
    </w:p>
    <w:p w14:paraId="5699461F" w14:textId="7779534F" w:rsidR="00A836E6" w:rsidRPr="003C4069" w:rsidRDefault="004D27FE" w:rsidP="003C4069">
      <w:pPr>
        <w:pStyle w:val="NormalWeb"/>
        <w:spacing w:before="0" w:beforeAutospacing="0" w:after="0" w:line="276" w:lineRule="auto"/>
        <w:ind w:left="720" w:hanging="720"/>
        <w:jc w:val="both"/>
        <w:rPr>
          <w:rFonts w:ascii="Tahoma" w:hAnsi="Tahoma" w:cs="Tahoma"/>
          <w:color w:val="1E1E1E"/>
          <w:shd w:val="clear" w:color="auto" w:fill="FFFFFF"/>
        </w:rPr>
      </w:pPr>
      <w:r w:rsidRPr="003C4069">
        <w:rPr>
          <w:rFonts w:ascii="Tahoma" w:hAnsi="Tahoma" w:cs="Tahoma"/>
          <w:color w:val="1E1E1E"/>
          <w:shd w:val="clear" w:color="auto" w:fill="FFFFFF"/>
        </w:rPr>
        <w:t>6.3</w:t>
      </w:r>
      <w:r w:rsidRPr="003C4069">
        <w:rPr>
          <w:rFonts w:ascii="Tahoma" w:hAnsi="Tahoma" w:cs="Tahoma"/>
          <w:color w:val="1E1E1E"/>
          <w:shd w:val="clear" w:color="auto" w:fill="FFFFFF"/>
        </w:rPr>
        <w:tab/>
      </w:r>
      <w:r w:rsidR="00A836E6" w:rsidRPr="003C4069">
        <w:rPr>
          <w:rFonts w:ascii="Tahoma" w:hAnsi="Tahoma" w:cs="Tahoma"/>
          <w:color w:val="1E1E1E"/>
          <w:shd w:val="clear" w:color="auto" w:fill="FFFFFF"/>
        </w:rPr>
        <w:t>On a practical level, Zimbabwe has continued to implement innovative strategies to address climate change and build resilience. The country's Low Emission Development Strategies (LEDS) and Revised Nationally Determined Contributions (NDCs) set a target of reducing per capita greenhouse gas emissions by 40% by 2030. Additionally, Zimbabwe has enhanced its reporting obligations to the UNFCCC by submitting its 4th National Communication and First Biennial Update Report, securing resources to support future climate action. These initiatives demonstrate the country’s commitment to contributing to global climate goals while ensuring sustainable development at home.</w:t>
      </w:r>
    </w:p>
    <w:p w14:paraId="76ADDEF7" w14:textId="1F63E6C8" w:rsidR="00624EFE" w:rsidRPr="003C4069" w:rsidRDefault="000B3F9A" w:rsidP="003C4069">
      <w:pPr>
        <w:pStyle w:val="Heading1"/>
        <w:jc w:val="both"/>
        <w:rPr>
          <w:rFonts w:cs="Tahoma"/>
          <w:szCs w:val="24"/>
        </w:rPr>
      </w:pPr>
      <w:bookmarkStart w:id="54" w:name="_Toc181623039"/>
      <w:r w:rsidRPr="003C4069">
        <w:rPr>
          <w:rFonts w:cs="Tahoma"/>
          <w:szCs w:val="24"/>
        </w:rPr>
        <w:t>7.0</w:t>
      </w:r>
      <w:r w:rsidR="004C7E36" w:rsidRPr="003C4069">
        <w:rPr>
          <w:rFonts w:cs="Tahoma"/>
          <w:szCs w:val="24"/>
        </w:rPr>
        <w:tab/>
      </w:r>
      <w:r w:rsidR="005759A1" w:rsidRPr="003C4069">
        <w:rPr>
          <w:rFonts w:cs="Tahoma"/>
          <w:szCs w:val="24"/>
        </w:rPr>
        <w:t xml:space="preserve">Legal </w:t>
      </w:r>
      <w:r w:rsidR="00593E73" w:rsidRPr="003C4069">
        <w:rPr>
          <w:rFonts w:cs="Tahoma"/>
          <w:szCs w:val="24"/>
        </w:rPr>
        <w:t>F</w:t>
      </w:r>
      <w:r w:rsidR="005759A1" w:rsidRPr="003C4069">
        <w:rPr>
          <w:rFonts w:cs="Tahoma"/>
          <w:szCs w:val="24"/>
        </w:rPr>
        <w:t>actors</w:t>
      </w:r>
      <w:bookmarkEnd w:id="54"/>
      <w:r w:rsidR="00EF25BB" w:rsidRPr="003C4069">
        <w:rPr>
          <w:rFonts w:cs="Tahoma"/>
          <w:szCs w:val="24"/>
        </w:rPr>
        <w:t xml:space="preserve"> </w:t>
      </w:r>
    </w:p>
    <w:p w14:paraId="16312CBE" w14:textId="78890A87" w:rsidR="008E21C2" w:rsidRPr="003C4069" w:rsidRDefault="007F58D4" w:rsidP="003C4069">
      <w:pPr>
        <w:ind w:left="720" w:hanging="720"/>
        <w:jc w:val="both"/>
        <w:rPr>
          <w:rFonts w:ascii="Tahoma" w:hAnsi="Tahoma" w:cs="Tahoma"/>
          <w:sz w:val="24"/>
          <w:szCs w:val="24"/>
        </w:rPr>
      </w:pPr>
      <w:r w:rsidRPr="003C4069">
        <w:rPr>
          <w:rFonts w:ascii="Tahoma" w:hAnsi="Tahoma" w:cs="Tahoma"/>
          <w:sz w:val="24"/>
          <w:szCs w:val="24"/>
        </w:rPr>
        <w:t>7.1</w:t>
      </w:r>
      <w:r w:rsidRPr="003C4069">
        <w:rPr>
          <w:rFonts w:ascii="Tahoma" w:hAnsi="Tahoma" w:cs="Tahoma"/>
          <w:sz w:val="24"/>
          <w:szCs w:val="24"/>
        </w:rPr>
        <w:tab/>
      </w:r>
      <w:r w:rsidR="00C417D7" w:rsidRPr="003C4069">
        <w:rPr>
          <w:rFonts w:ascii="Tahoma" w:hAnsi="Tahoma" w:cs="Tahoma"/>
          <w:sz w:val="24"/>
          <w:szCs w:val="24"/>
        </w:rPr>
        <w:t xml:space="preserve">During the third quarter of 2024, significant legal developments occurred in Zimbabwe, with the introduction of key statutory instruments impacting both the financial and ICT sectors. One major development was the enactment of the Exchange Control (General Amendment) Order, 2024, under Statutory Instrument (SI) 166, which regulates the amount of currency individuals can carry when traveling out of Zimbabwe. The legislation stipulates that </w:t>
      </w:r>
      <w:r w:rsidR="00B934E9" w:rsidRPr="003C4069">
        <w:rPr>
          <w:rFonts w:ascii="Tahoma" w:hAnsi="Tahoma" w:cs="Tahoma"/>
          <w:sz w:val="24"/>
          <w:szCs w:val="24"/>
        </w:rPr>
        <w:t>travellers</w:t>
      </w:r>
      <w:r w:rsidR="00C417D7" w:rsidRPr="003C4069">
        <w:rPr>
          <w:rFonts w:ascii="Tahoma" w:hAnsi="Tahoma" w:cs="Tahoma"/>
          <w:sz w:val="24"/>
          <w:szCs w:val="24"/>
        </w:rPr>
        <w:t xml:space="preserve"> are allowed to carry a maximum of US$2,000 or its equivalent in any other foreign currency. This measure is aimed at curbing illicit financial flows and ensuring better regulation of foreign exchange in line with broader economic management policies.</w:t>
      </w:r>
    </w:p>
    <w:p w14:paraId="2C0EA46A" w14:textId="77777777" w:rsidR="00C417D7" w:rsidRDefault="007F58D4" w:rsidP="003C4069">
      <w:pPr>
        <w:ind w:left="720" w:hanging="720"/>
        <w:jc w:val="both"/>
        <w:rPr>
          <w:rFonts w:ascii="Tahoma" w:hAnsi="Tahoma" w:cs="Tahoma"/>
          <w:sz w:val="24"/>
          <w:szCs w:val="24"/>
        </w:rPr>
      </w:pPr>
      <w:r w:rsidRPr="003C4069">
        <w:rPr>
          <w:rFonts w:ascii="Tahoma" w:hAnsi="Tahoma" w:cs="Tahoma"/>
          <w:sz w:val="24"/>
          <w:szCs w:val="24"/>
        </w:rPr>
        <w:t>7.2</w:t>
      </w:r>
      <w:r w:rsidRPr="003C4069">
        <w:rPr>
          <w:rFonts w:ascii="Tahoma" w:hAnsi="Tahoma" w:cs="Tahoma"/>
          <w:sz w:val="24"/>
          <w:szCs w:val="24"/>
        </w:rPr>
        <w:tab/>
      </w:r>
      <w:r w:rsidR="00C417D7" w:rsidRPr="003C4069">
        <w:rPr>
          <w:rFonts w:ascii="Tahoma" w:hAnsi="Tahoma" w:cs="Tahoma"/>
          <w:sz w:val="24"/>
          <w:szCs w:val="24"/>
        </w:rPr>
        <w:t>In addition, the ICT sector witnessed regulatory reforms through the enactment of Statutory Instrument (SI) 141 of 2024, introduced by the Ministry of Higher and Tertiary Education, Innovation, Science and Technology Development. This SI details the Manpower Planning and Development (Information Communication Technology Industry) Regulations, which set out guidelines for apprenticeships in the ICT industry. The regulations cover critical aspects such as the minimum age and qualifications for apprenticeships, training and certification standards, and wage structures. These reforms aim to standardize ICT training and improve the quality of the workforce in Zimbabwe’s rapidly growing technology sector, positioning it for enhanced innovation and development.</w:t>
      </w:r>
    </w:p>
    <w:p w14:paraId="28DF5669" w14:textId="77777777" w:rsidR="0026707E" w:rsidRPr="003C4069" w:rsidRDefault="0026707E" w:rsidP="003C4069">
      <w:pPr>
        <w:ind w:left="720" w:hanging="720"/>
        <w:jc w:val="both"/>
        <w:rPr>
          <w:rFonts w:ascii="Tahoma" w:hAnsi="Tahoma" w:cs="Tahoma"/>
          <w:sz w:val="24"/>
          <w:szCs w:val="24"/>
        </w:rPr>
      </w:pPr>
    </w:p>
    <w:p w14:paraId="5BC31FE9" w14:textId="5A616C09" w:rsidR="00197040" w:rsidRDefault="0026707E" w:rsidP="00C417D7">
      <w:pPr>
        <w:pStyle w:val="Heading1"/>
        <w:jc w:val="both"/>
        <w:rPr>
          <w:rFonts w:cs="Tahoma"/>
          <w:szCs w:val="24"/>
        </w:rPr>
      </w:pPr>
      <w:bookmarkStart w:id="55" w:name="_Toc181623040"/>
      <w:r>
        <w:rPr>
          <w:rFonts w:cs="Tahoma"/>
          <w:szCs w:val="24"/>
        </w:rPr>
        <w:t>8.0</w:t>
      </w:r>
      <w:r>
        <w:rPr>
          <w:rFonts w:cs="Tahoma"/>
          <w:szCs w:val="24"/>
        </w:rPr>
        <w:tab/>
      </w:r>
      <w:r w:rsidR="00FC703F" w:rsidRPr="00550340">
        <w:rPr>
          <w:rFonts w:cs="Tahoma"/>
          <w:szCs w:val="24"/>
        </w:rPr>
        <w:t>Recommendation</w:t>
      </w:r>
      <w:r w:rsidR="00A62920" w:rsidRPr="00550340">
        <w:rPr>
          <w:rFonts w:cs="Tahoma"/>
          <w:szCs w:val="24"/>
        </w:rPr>
        <w:t>s</w:t>
      </w:r>
      <w:bookmarkEnd w:id="55"/>
      <w:r w:rsidR="00FC703F" w:rsidRPr="00550340">
        <w:rPr>
          <w:rFonts w:cs="Tahoma"/>
          <w:szCs w:val="24"/>
        </w:rPr>
        <w:t xml:space="preserve"> </w:t>
      </w:r>
    </w:p>
    <w:p w14:paraId="16DCFDD1" w14:textId="77777777" w:rsidR="00C417D7" w:rsidRPr="00C417D7" w:rsidRDefault="00C417D7" w:rsidP="00C417D7"/>
    <w:p w14:paraId="785C2905" w14:textId="039E9974" w:rsidR="002902E0" w:rsidRPr="00550340" w:rsidRDefault="002902E0" w:rsidP="00550340">
      <w:pPr>
        <w:jc w:val="both"/>
        <w:rPr>
          <w:rFonts w:ascii="Tahoma" w:hAnsi="Tahoma" w:cs="Tahoma"/>
          <w:sz w:val="24"/>
          <w:szCs w:val="24"/>
        </w:rPr>
      </w:pPr>
      <w:r w:rsidRPr="00550340">
        <w:rPr>
          <w:rFonts w:ascii="Tahoma" w:hAnsi="Tahoma" w:cs="Tahoma"/>
          <w:sz w:val="24"/>
          <w:szCs w:val="24"/>
        </w:rPr>
        <w:t>8.1</w:t>
      </w:r>
      <w:r w:rsidRPr="00550340">
        <w:rPr>
          <w:rFonts w:ascii="Tahoma" w:hAnsi="Tahoma" w:cs="Tahoma"/>
          <w:sz w:val="24"/>
          <w:szCs w:val="24"/>
        </w:rPr>
        <w:tab/>
        <w:t xml:space="preserve">The following recommendations are being proposed: </w:t>
      </w:r>
    </w:p>
    <w:p w14:paraId="67AC04B6" w14:textId="39612CA1" w:rsidR="00D506B1" w:rsidRPr="00550340" w:rsidRDefault="00593E73" w:rsidP="00B934E9">
      <w:pPr>
        <w:spacing w:line="276" w:lineRule="auto"/>
        <w:ind w:left="720" w:hanging="720"/>
        <w:jc w:val="both"/>
        <w:rPr>
          <w:rFonts w:ascii="Tahoma" w:hAnsi="Tahoma" w:cs="Tahoma"/>
          <w:sz w:val="24"/>
          <w:szCs w:val="24"/>
        </w:rPr>
      </w:pPr>
      <w:r w:rsidRPr="00550340">
        <w:rPr>
          <w:rFonts w:ascii="Tahoma" w:hAnsi="Tahoma" w:cs="Tahoma"/>
          <w:sz w:val="24"/>
          <w:szCs w:val="24"/>
        </w:rPr>
        <w:t>8.1</w:t>
      </w:r>
      <w:r w:rsidR="002902E0" w:rsidRPr="00550340">
        <w:rPr>
          <w:rFonts w:ascii="Tahoma" w:hAnsi="Tahoma" w:cs="Tahoma"/>
          <w:sz w:val="24"/>
          <w:szCs w:val="24"/>
        </w:rPr>
        <w:t>.1</w:t>
      </w:r>
      <w:r w:rsidRPr="00550340">
        <w:rPr>
          <w:rFonts w:ascii="Tahoma" w:hAnsi="Tahoma" w:cs="Tahoma"/>
          <w:sz w:val="24"/>
          <w:szCs w:val="24"/>
        </w:rPr>
        <w:tab/>
      </w:r>
      <w:r w:rsidR="00D00464">
        <w:rPr>
          <w:rFonts w:ascii="Tahoma" w:hAnsi="Tahoma" w:cs="Tahoma"/>
          <w:sz w:val="24"/>
          <w:szCs w:val="24"/>
        </w:rPr>
        <w:t>T</w:t>
      </w:r>
      <w:r w:rsidR="00D00464" w:rsidRPr="00D00464">
        <w:rPr>
          <w:rFonts w:ascii="Tahoma" w:hAnsi="Tahoma" w:cs="Tahoma"/>
          <w:sz w:val="24"/>
          <w:szCs w:val="24"/>
        </w:rPr>
        <w:t>he revised projections for global and regional growth indicate external pressures such as geopolitical tensions, commodity market fluctuations, and protectionist trends, which could affect Zimbabwe’s economic trajectory. Zimbabwe should capitalize on sectors less vulnerable to global shocks, such as agriculture, renewable energy, and tourism.</w:t>
      </w:r>
    </w:p>
    <w:p w14:paraId="406D8A08" w14:textId="1F15B3E4" w:rsidR="00425E15" w:rsidRDefault="00425E15" w:rsidP="00B934E9">
      <w:pPr>
        <w:pStyle w:val="ListParagraph"/>
        <w:numPr>
          <w:ilvl w:val="2"/>
          <w:numId w:val="20"/>
        </w:numPr>
        <w:spacing w:line="276" w:lineRule="auto"/>
        <w:jc w:val="both"/>
        <w:rPr>
          <w:rFonts w:ascii="Tahoma" w:hAnsi="Tahoma" w:cs="Tahoma"/>
          <w:sz w:val="24"/>
          <w:szCs w:val="24"/>
        </w:rPr>
      </w:pPr>
      <w:r w:rsidRPr="00425E15">
        <w:rPr>
          <w:rFonts w:ascii="Tahoma" w:hAnsi="Tahoma" w:cs="Tahoma"/>
          <w:sz w:val="24"/>
          <w:szCs w:val="24"/>
        </w:rPr>
        <w:t>Zimbabwe's leadership of the SADC Standing Committee presents a key opportunity to strengthen regional trade and attract foreign investment by promoting stability and regional integration. Given the risks posed by global geopolitical tensions, particularly the US-China trade relationship, Zimbabwe should diversify its trade partnerships, capitalize on regional initiatives like AfCFTA, and focus on enhancing export-oriented sectors</w:t>
      </w:r>
      <w:r>
        <w:rPr>
          <w:rFonts w:ascii="Tahoma" w:hAnsi="Tahoma" w:cs="Tahoma"/>
          <w:sz w:val="24"/>
          <w:szCs w:val="24"/>
        </w:rPr>
        <w:t>.</w:t>
      </w:r>
    </w:p>
    <w:p w14:paraId="1512532E" w14:textId="77777777" w:rsidR="00D00464" w:rsidRDefault="00D00464" w:rsidP="00D00464">
      <w:pPr>
        <w:pStyle w:val="ListParagraph"/>
        <w:spacing w:line="276" w:lineRule="auto"/>
        <w:jc w:val="both"/>
        <w:rPr>
          <w:rFonts w:ascii="Tahoma" w:hAnsi="Tahoma" w:cs="Tahoma"/>
          <w:sz w:val="24"/>
          <w:szCs w:val="24"/>
        </w:rPr>
      </w:pPr>
    </w:p>
    <w:p w14:paraId="4D3D9681" w14:textId="0B20FCD4" w:rsidR="00D506B1" w:rsidRPr="00550340" w:rsidRDefault="00D45256" w:rsidP="00B934E9">
      <w:pPr>
        <w:pStyle w:val="ListParagraph"/>
        <w:numPr>
          <w:ilvl w:val="2"/>
          <w:numId w:val="20"/>
        </w:numPr>
        <w:spacing w:line="276" w:lineRule="auto"/>
        <w:jc w:val="both"/>
        <w:rPr>
          <w:rFonts w:ascii="Tahoma" w:hAnsi="Tahoma" w:cs="Tahoma"/>
          <w:sz w:val="24"/>
          <w:szCs w:val="24"/>
        </w:rPr>
      </w:pPr>
      <w:r w:rsidRPr="00D45256">
        <w:rPr>
          <w:rFonts w:ascii="Tahoma" w:hAnsi="Tahoma" w:cs="Tahoma"/>
          <w:sz w:val="24"/>
          <w:szCs w:val="24"/>
        </w:rPr>
        <w:t>The infrastructure</w:t>
      </w:r>
      <w:r w:rsidR="00425E15">
        <w:rPr>
          <w:rFonts w:ascii="Tahoma" w:hAnsi="Tahoma" w:cs="Tahoma"/>
          <w:sz w:val="24"/>
          <w:szCs w:val="24"/>
        </w:rPr>
        <w:t xml:space="preserve"> that was</w:t>
      </w:r>
      <w:r w:rsidRPr="00D45256">
        <w:rPr>
          <w:rFonts w:ascii="Tahoma" w:hAnsi="Tahoma" w:cs="Tahoma"/>
          <w:sz w:val="24"/>
          <w:szCs w:val="24"/>
        </w:rPr>
        <w:t xml:space="preserve"> built for the SADC Summit, such as the New Parliament Building and state-of-the-art villas, can be leveraged for tourism, international conferences, and as diplomatic facilities. Promoting Zimbabwe as a prime location for international events can boost tourism and foreign investment</w:t>
      </w:r>
      <w:r w:rsidR="00D506B1" w:rsidRPr="00550340">
        <w:rPr>
          <w:rFonts w:ascii="Tahoma" w:hAnsi="Tahoma" w:cs="Tahoma"/>
          <w:sz w:val="24"/>
          <w:szCs w:val="24"/>
        </w:rPr>
        <w:t>.</w:t>
      </w:r>
    </w:p>
    <w:p w14:paraId="083292FF" w14:textId="471C45E3" w:rsidR="008752DB" w:rsidRDefault="002902E0" w:rsidP="00B934E9">
      <w:pPr>
        <w:spacing w:line="276" w:lineRule="auto"/>
        <w:ind w:left="720" w:hanging="720"/>
        <w:jc w:val="both"/>
        <w:rPr>
          <w:rFonts w:ascii="Tahoma" w:hAnsi="Tahoma" w:cs="Tahoma"/>
          <w:sz w:val="24"/>
          <w:szCs w:val="24"/>
        </w:rPr>
      </w:pPr>
      <w:r w:rsidRPr="00550340">
        <w:rPr>
          <w:rFonts w:ascii="Tahoma" w:hAnsi="Tahoma" w:cs="Tahoma"/>
          <w:sz w:val="24"/>
          <w:szCs w:val="24"/>
        </w:rPr>
        <w:t>8.1.3</w:t>
      </w:r>
      <w:r w:rsidRPr="00550340">
        <w:rPr>
          <w:rFonts w:ascii="Tahoma" w:hAnsi="Tahoma" w:cs="Tahoma"/>
          <w:sz w:val="24"/>
          <w:szCs w:val="24"/>
        </w:rPr>
        <w:tab/>
      </w:r>
      <w:r w:rsidR="008752DB" w:rsidRPr="008752DB">
        <w:rPr>
          <w:rFonts w:ascii="Tahoma" w:hAnsi="Tahoma" w:cs="Tahoma"/>
          <w:sz w:val="24"/>
          <w:szCs w:val="24"/>
        </w:rPr>
        <w:t xml:space="preserve">To address the rising inflation and currency volatility, </w:t>
      </w:r>
      <w:r w:rsidR="008752DB">
        <w:rPr>
          <w:rFonts w:ascii="Tahoma" w:hAnsi="Tahoma" w:cs="Tahoma"/>
          <w:sz w:val="24"/>
          <w:szCs w:val="24"/>
        </w:rPr>
        <w:t xml:space="preserve">RBZ and MoFEDIP </w:t>
      </w:r>
      <w:r w:rsidR="008752DB" w:rsidRPr="008752DB">
        <w:rPr>
          <w:rFonts w:ascii="Tahoma" w:hAnsi="Tahoma" w:cs="Tahoma"/>
          <w:sz w:val="24"/>
          <w:szCs w:val="24"/>
        </w:rPr>
        <w:t>should implement measures that stabilize the exchange rate and narrow the gap between official and parallel market rates. This can be achieved through prudent monetary policy, improved management of foreign exchange reserves, and continued efforts to boost export earnings, particularly from the mining sector. Additionally, enhancing supply chain efficiency and reducing production costs through infrastructure improvements and energy reliability will help manage inflationary pressures. The government must also maintain transparency in economic reforms to build market confidence and improve currency stability.</w:t>
      </w:r>
    </w:p>
    <w:p w14:paraId="438EA985" w14:textId="41211440" w:rsidR="00D506B1" w:rsidRPr="00550340" w:rsidRDefault="002902E0" w:rsidP="00B934E9">
      <w:pPr>
        <w:spacing w:line="276" w:lineRule="auto"/>
        <w:ind w:left="720" w:hanging="720"/>
        <w:jc w:val="both"/>
        <w:rPr>
          <w:rFonts w:ascii="Tahoma" w:hAnsi="Tahoma" w:cs="Tahoma"/>
          <w:sz w:val="24"/>
          <w:szCs w:val="24"/>
        </w:rPr>
      </w:pPr>
      <w:r w:rsidRPr="00550340">
        <w:rPr>
          <w:rFonts w:ascii="Tahoma" w:hAnsi="Tahoma" w:cs="Tahoma"/>
          <w:sz w:val="24"/>
          <w:szCs w:val="24"/>
        </w:rPr>
        <w:t>8.1.4</w:t>
      </w:r>
      <w:r w:rsidR="00593E73" w:rsidRPr="00550340">
        <w:rPr>
          <w:rFonts w:ascii="Tahoma" w:hAnsi="Tahoma" w:cs="Tahoma"/>
          <w:sz w:val="24"/>
          <w:szCs w:val="24"/>
        </w:rPr>
        <w:tab/>
      </w:r>
      <w:r w:rsidR="00EB7E52">
        <w:rPr>
          <w:rFonts w:ascii="Tahoma" w:hAnsi="Tahoma" w:cs="Tahoma"/>
          <w:sz w:val="24"/>
          <w:szCs w:val="24"/>
        </w:rPr>
        <w:t xml:space="preserve">The </w:t>
      </w:r>
      <w:r w:rsidR="0026707E">
        <w:rPr>
          <w:rFonts w:ascii="Tahoma" w:hAnsi="Tahoma" w:cs="Tahoma"/>
          <w:sz w:val="24"/>
          <w:szCs w:val="24"/>
        </w:rPr>
        <w:t>MOFEDIP</w:t>
      </w:r>
      <w:r w:rsidR="00EB7E52">
        <w:rPr>
          <w:rFonts w:ascii="Tahoma" w:hAnsi="Tahoma" w:cs="Tahoma"/>
          <w:sz w:val="24"/>
          <w:szCs w:val="24"/>
        </w:rPr>
        <w:t xml:space="preserve"> </w:t>
      </w:r>
      <w:r w:rsidR="002A5337">
        <w:rPr>
          <w:rFonts w:ascii="Tahoma" w:hAnsi="Tahoma" w:cs="Tahoma"/>
          <w:sz w:val="24"/>
          <w:szCs w:val="24"/>
        </w:rPr>
        <w:t>to i</w:t>
      </w:r>
      <w:r w:rsidR="00F727B3" w:rsidRPr="00F727B3">
        <w:rPr>
          <w:rFonts w:ascii="Tahoma" w:hAnsi="Tahoma" w:cs="Tahoma"/>
          <w:sz w:val="24"/>
          <w:szCs w:val="24"/>
        </w:rPr>
        <w:t>mplement comprehensive debt management strategies that prioritize debt sustainability. Engage in transparent reporting and accountability in the management of public funds.</w:t>
      </w:r>
      <w:r w:rsidR="00F727B3">
        <w:rPr>
          <w:rFonts w:ascii="Tahoma" w:hAnsi="Tahoma" w:cs="Tahoma"/>
          <w:sz w:val="24"/>
          <w:szCs w:val="24"/>
        </w:rPr>
        <w:t xml:space="preserve"> </w:t>
      </w:r>
      <w:r w:rsidR="00F727B3" w:rsidRPr="00F727B3">
        <w:rPr>
          <w:rFonts w:ascii="Tahoma" w:hAnsi="Tahoma" w:cs="Tahoma"/>
          <w:sz w:val="24"/>
          <w:szCs w:val="24"/>
        </w:rPr>
        <w:t>Continue dialogue with international creditors and financial institutions to restructure and resolve debt issues. Focus</w:t>
      </w:r>
      <w:r w:rsidR="002A5337">
        <w:rPr>
          <w:rFonts w:ascii="Tahoma" w:hAnsi="Tahoma" w:cs="Tahoma"/>
          <w:sz w:val="24"/>
          <w:szCs w:val="24"/>
        </w:rPr>
        <w:t xml:space="preserve"> should also be</w:t>
      </w:r>
      <w:r w:rsidR="00F727B3" w:rsidRPr="00F727B3">
        <w:rPr>
          <w:rFonts w:ascii="Tahoma" w:hAnsi="Tahoma" w:cs="Tahoma"/>
          <w:sz w:val="24"/>
          <w:szCs w:val="24"/>
        </w:rPr>
        <w:t xml:space="preserve"> on building strong relationships with multilateral organizations and bilateral partners.</w:t>
      </w:r>
    </w:p>
    <w:p w14:paraId="6755AF8B" w14:textId="080E9F19" w:rsidR="00C1657F" w:rsidRDefault="00F727B3" w:rsidP="000B5CE5">
      <w:pPr>
        <w:spacing w:line="276" w:lineRule="auto"/>
        <w:ind w:left="720" w:hanging="720"/>
        <w:jc w:val="both"/>
        <w:rPr>
          <w:rFonts w:ascii="Tahoma" w:hAnsi="Tahoma" w:cs="Tahoma"/>
          <w:sz w:val="24"/>
          <w:szCs w:val="24"/>
        </w:rPr>
      </w:pPr>
      <w:r>
        <w:rPr>
          <w:rFonts w:ascii="Tahoma" w:hAnsi="Tahoma" w:cs="Tahoma"/>
          <w:sz w:val="24"/>
          <w:szCs w:val="24"/>
        </w:rPr>
        <w:lastRenderedPageBreak/>
        <w:t>8.1.5</w:t>
      </w:r>
      <w:r>
        <w:rPr>
          <w:rFonts w:ascii="Tahoma" w:hAnsi="Tahoma" w:cs="Tahoma"/>
          <w:sz w:val="24"/>
          <w:szCs w:val="24"/>
        </w:rPr>
        <w:tab/>
      </w:r>
      <w:r w:rsidR="00F647F8" w:rsidRPr="00F647F8">
        <w:rPr>
          <w:rFonts w:ascii="Tahoma" w:hAnsi="Tahoma" w:cs="Tahoma"/>
          <w:sz w:val="24"/>
          <w:szCs w:val="24"/>
        </w:rPr>
        <w:t>To enhance the equity market's overall health and investor confidence in Zimbabwe, it is essential to implement measures that improve liquidity and trading volumes on both the ZSE and the VFEX. This can be achieved by encouraging greater participation from institutional investors through incentives such as tax breaks or reduced trading fees, which may stimulate higher-value transactions</w:t>
      </w:r>
    </w:p>
    <w:p w14:paraId="4537437D" w14:textId="20922460" w:rsidR="00C1657F" w:rsidRDefault="00C1657F" w:rsidP="00B934E9">
      <w:pPr>
        <w:spacing w:line="276" w:lineRule="auto"/>
        <w:ind w:left="720" w:hanging="720"/>
        <w:jc w:val="both"/>
        <w:rPr>
          <w:rFonts w:ascii="Tahoma" w:hAnsi="Tahoma" w:cs="Tahoma"/>
          <w:sz w:val="24"/>
          <w:szCs w:val="24"/>
        </w:rPr>
      </w:pPr>
      <w:r>
        <w:rPr>
          <w:rFonts w:ascii="Tahoma" w:hAnsi="Tahoma" w:cs="Tahoma"/>
          <w:sz w:val="24"/>
          <w:szCs w:val="24"/>
        </w:rPr>
        <w:t>8.1.</w:t>
      </w:r>
      <w:r w:rsidR="000B5CE5">
        <w:rPr>
          <w:rFonts w:ascii="Tahoma" w:hAnsi="Tahoma" w:cs="Tahoma"/>
          <w:sz w:val="24"/>
          <w:szCs w:val="24"/>
        </w:rPr>
        <w:t>6</w:t>
      </w:r>
      <w:r>
        <w:rPr>
          <w:rFonts w:ascii="Tahoma" w:hAnsi="Tahoma" w:cs="Tahoma"/>
          <w:sz w:val="24"/>
          <w:szCs w:val="24"/>
        </w:rPr>
        <w:tab/>
      </w:r>
      <w:r w:rsidR="000767D5" w:rsidRPr="000767D5">
        <w:rPr>
          <w:rFonts w:ascii="Tahoma" w:hAnsi="Tahoma" w:cs="Tahoma"/>
          <w:sz w:val="24"/>
          <w:szCs w:val="24"/>
        </w:rPr>
        <w:t xml:space="preserve">To manage the potential threat of Mpox in Zimbabwe, the </w:t>
      </w:r>
      <w:r w:rsidR="0026707E">
        <w:rPr>
          <w:rFonts w:ascii="Tahoma" w:hAnsi="Tahoma" w:cs="Tahoma"/>
          <w:sz w:val="24"/>
          <w:szCs w:val="24"/>
        </w:rPr>
        <w:t>G</w:t>
      </w:r>
      <w:r w:rsidR="000767D5" w:rsidRPr="000767D5">
        <w:rPr>
          <w:rFonts w:ascii="Tahoma" w:hAnsi="Tahoma" w:cs="Tahoma"/>
          <w:sz w:val="24"/>
          <w:szCs w:val="24"/>
        </w:rPr>
        <w:t>overnment should adopt a proactive approach that includes public education on symptoms, transmission, and prevention, along with a robust surveillance system to monitor cases regionally. Establishing collaborations with regional and international health organizations will enhance information sharing and laboratory capacities for timely testing and diagnosis. Additionally, a targeted vaccination strategy for high-risk populations and healthcare workers should be implemented</w:t>
      </w:r>
    </w:p>
    <w:p w14:paraId="2BEF96B3" w14:textId="4D1FE983" w:rsidR="000767D5" w:rsidRPr="005C2F0C" w:rsidRDefault="00C1657F" w:rsidP="005C2F0C">
      <w:pPr>
        <w:spacing w:line="276" w:lineRule="auto"/>
        <w:ind w:left="720" w:hanging="720"/>
        <w:jc w:val="both"/>
        <w:rPr>
          <w:rFonts w:ascii="Tahoma" w:hAnsi="Tahoma" w:cs="Tahoma"/>
          <w:sz w:val="24"/>
          <w:szCs w:val="24"/>
        </w:rPr>
      </w:pPr>
      <w:r w:rsidRPr="005C2F0C">
        <w:rPr>
          <w:rFonts w:ascii="Tahoma" w:hAnsi="Tahoma" w:cs="Tahoma"/>
          <w:sz w:val="24"/>
          <w:szCs w:val="24"/>
        </w:rPr>
        <w:t>8.1.</w:t>
      </w:r>
      <w:r w:rsidR="000B5CE5" w:rsidRPr="005C2F0C">
        <w:rPr>
          <w:rFonts w:ascii="Tahoma" w:hAnsi="Tahoma" w:cs="Tahoma"/>
          <w:sz w:val="24"/>
          <w:szCs w:val="24"/>
        </w:rPr>
        <w:t>7</w:t>
      </w:r>
      <w:r w:rsidR="000B5CE5" w:rsidRPr="005C2F0C">
        <w:rPr>
          <w:rFonts w:ascii="Tahoma" w:hAnsi="Tahoma" w:cs="Tahoma"/>
          <w:sz w:val="24"/>
          <w:szCs w:val="24"/>
        </w:rPr>
        <w:tab/>
      </w:r>
      <w:r w:rsidR="000767D5" w:rsidRPr="005C2F0C">
        <w:rPr>
          <w:rFonts w:ascii="Tahoma" w:hAnsi="Tahoma" w:cs="Tahoma"/>
          <w:sz w:val="24"/>
          <w:szCs w:val="24"/>
        </w:rPr>
        <w:t xml:space="preserve">The </w:t>
      </w:r>
      <w:r w:rsidR="0026707E">
        <w:rPr>
          <w:rFonts w:ascii="Tahoma" w:hAnsi="Tahoma" w:cs="Tahoma"/>
          <w:sz w:val="24"/>
          <w:szCs w:val="24"/>
        </w:rPr>
        <w:t>G</w:t>
      </w:r>
      <w:r w:rsidR="000767D5" w:rsidRPr="005C2F0C">
        <w:rPr>
          <w:rFonts w:ascii="Tahoma" w:hAnsi="Tahoma" w:cs="Tahoma"/>
          <w:sz w:val="24"/>
          <w:szCs w:val="24"/>
        </w:rPr>
        <w:t>overnment should prioritize the swift enactment and execution of the Climate Change Bill, ensuring that it incorporates concrete measures for reducing emissions and strategies for climate adaptation. Establishing a Climate Change Fund will be essential to finance these initiatives effectively.</w:t>
      </w:r>
    </w:p>
    <w:p w14:paraId="710BDE32" w14:textId="77777777" w:rsidR="00B934E9" w:rsidRPr="005C2F0C" w:rsidRDefault="00B934E9" w:rsidP="005C2F0C">
      <w:pPr>
        <w:spacing w:line="276" w:lineRule="auto"/>
        <w:ind w:left="720" w:hanging="720"/>
        <w:jc w:val="both"/>
        <w:rPr>
          <w:rFonts w:ascii="Tahoma" w:hAnsi="Tahoma" w:cs="Tahoma"/>
          <w:sz w:val="24"/>
          <w:szCs w:val="24"/>
        </w:rPr>
      </w:pPr>
    </w:p>
    <w:p w14:paraId="22194BAD" w14:textId="77777777" w:rsidR="00B934E9" w:rsidRPr="005C2F0C" w:rsidRDefault="00B934E9" w:rsidP="005C2F0C">
      <w:pPr>
        <w:spacing w:line="276" w:lineRule="auto"/>
        <w:ind w:left="720" w:hanging="720"/>
        <w:jc w:val="both"/>
        <w:rPr>
          <w:rFonts w:ascii="Tahoma" w:hAnsi="Tahoma" w:cs="Tahoma"/>
          <w:sz w:val="24"/>
          <w:szCs w:val="24"/>
        </w:rPr>
      </w:pPr>
    </w:p>
    <w:p w14:paraId="1CB47276" w14:textId="77777777" w:rsidR="00B934E9" w:rsidRDefault="00B934E9" w:rsidP="00B934E9"/>
    <w:p w14:paraId="4BBFED04" w14:textId="77777777" w:rsidR="00B934E9" w:rsidRDefault="00B934E9" w:rsidP="00B934E9"/>
    <w:p w14:paraId="6A66C58F" w14:textId="77777777" w:rsidR="00B934E9" w:rsidRDefault="00B934E9" w:rsidP="00B934E9"/>
    <w:p w14:paraId="72F7074B" w14:textId="77777777" w:rsidR="00B934E9" w:rsidRDefault="00B934E9" w:rsidP="00B934E9"/>
    <w:p w14:paraId="667913C9" w14:textId="77777777" w:rsidR="00B934E9" w:rsidRDefault="00B934E9" w:rsidP="00B934E9"/>
    <w:p w14:paraId="6174184A" w14:textId="77777777" w:rsidR="00B934E9" w:rsidRDefault="00B934E9" w:rsidP="00B934E9"/>
    <w:p w14:paraId="728DA892" w14:textId="77777777" w:rsidR="000B5CE5" w:rsidRDefault="000B5CE5" w:rsidP="00B934E9"/>
    <w:p w14:paraId="39DF578B" w14:textId="77777777" w:rsidR="000B5CE5" w:rsidRDefault="000B5CE5" w:rsidP="00B934E9"/>
    <w:p w14:paraId="31338BC3" w14:textId="77777777" w:rsidR="000B5CE5" w:rsidRDefault="000B5CE5" w:rsidP="00B934E9"/>
    <w:p w14:paraId="1B1E9E4D" w14:textId="77777777" w:rsidR="000B5CE5" w:rsidRDefault="000B5CE5" w:rsidP="00B934E9"/>
    <w:p w14:paraId="5564F088" w14:textId="77777777" w:rsidR="000B5CE5" w:rsidRDefault="000B5CE5" w:rsidP="00B934E9"/>
    <w:p w14:paraId="08EA8F8A" w14:textId="77777777" w:rsidR="000B5CE5" w:rsidRDefault="000B5CE5" w:rsidP="00B934E9"/>
    <w:p w14:paraId="490E4355" w14:textId="77777777" w:rsidR="000B5CE5" w:rsidRDefault="000B5CE5" w:rsidP="00B934E9"/>
    <w:p w14:paraId="2183D075" w14:textId="77777777" w:rsidR="000B5CE5" w:rsidRDefault="000B5CE5" w:rsidP="00B934E9"/>
    <w:p w14:paraId="43CA44AC" w14:textId="77777777" w:rsidR="000B5CE5" w:rsidRDefault="000B5CE5" w:rsidP="00B934E9"/>
    <w:bookmarkStart w:id="56" w:name="_Toc181623041" w:displacedByCustomXml="next"/>
    <w:sdt>
      <w:sdtPr>
        <w:rPr>
          <w:rFonts w:ascii="Calibri" w:hAnsi="Calibri"/>
          <w:b w:val="0"/>
          <w:sz w:val="22"/>
          <w:szCs w:val="22"/>
        </w:rPr>
        <w:id w:val="211320852"/>
        <w:docPartObj>
          <w:docPartGallery w:val="Bibliographies"/>
          <w:docPartUnique/>
        </w:docPartObj>
      </w:sdtPr>
      <w:sdtContent>
        <w:p w14:paraId="0D07434C" w14:textId="78B6EBB2" w:rsidR="000256BE" w:rsidRDefault="000256BE" w:rsidP="0026707E">
          <w:pPr>
            <w:pStyle w:val="Heading1"/>
            <w:spacing w:before="0" w:after="240"/>
          </w:pPr>
          <w:r>
            <w:t>9.0 References</w:t>
          </w:r>
          <w:bookmarkEnd w:id="56"/>
        </w:p>
        <w:sdt>
          <w:sdtPr>
            <w:rPr>
              <w:rFonts w:eastAsia="Times New Roman"/>
              <w:lang w:val="en-GB"/>
            </w:rPr>
            <w:id w:val="-573587230"/>
            <w:bibliography/>
          </w:sdtPr>
          <w:sdtContent>
            <w:p w14:paraId="5F9A69D4" w14:textId="77777777" w:rsidR="000256BE" w:rsidRPr="000256BE" w:rsidRDefault="000256BE" w:rsidP="000256BE">
              <w:pPr>
                <w:pStyle w:val="Bibliography"/>
                <w:ind w:left="720" w:hanging="720"/>
                <w:rPr>
                  <w:rFonts w:ascii="Tahoma" w:hAnsi="Tahoma" w:cs="Tahoma"/>
                  <w:noProof/>
                  <w:kern w:val="0"/>
                  <w:sz w:val="24"/>
                  <w:szCs w:val="24"/>
                  <w:lang w:val="en-GB"/>
                </w:rPr>
              </w:pPr>
              <w:r w:rsidRPr="000256BE">
                <w:rPr>
                  <w:rFonts w:ascii="Tahoma" w:hAnsi="Tahoma" w:cs="Tahoma"/>
                  <w:sz w:val="24"/>
                  <w:szCs w:val="24"/>
                </w:rPr>
                <w:fldChar w:fldCharType="begin"/>
              </w:r>
              <w:r w:rsidRPr="000256BE">
                <w:rPr>
                  <w:rFonts w:ascii="Tahoma" w:hAnsi="Tahoma" w:cs="Tahoma"/>
                  <w:sz w:val="24"/>
                  <w:szCs w:val="24"/>
                </w:rPr>
                <w:instrText>BIBLIOGRAPHY</w:instrText>
              </w:r>
              <w:r w:rsidRPr="000256BE">
                <w:rPr>
                  <w:rFonts w:ascii="Tahoma" w:hAnsi="Tahoma" w:cs="Tahoma"/>
                  <w:sz w:val="24"/>
                  <w:szCs w:val="24"/>
                </w:rPr>
                <w:fldChar w:fldCharType="separate"/>
              </w:r>
              <w:r w:rsidRPr="000256BE">
                <w:rPr>
                  <w:rFonts w:ascii="Tahoma" w:hAnsi="Tahoma" w:cs="Tahoma"/>
                  <w:noProof/>
                  <w:sz w:val="24"/>
                  <w:szCs w:val="24"/>
                  <w:lang w:val="en-GB"/>
                </w:rPr>
                <w:t xml:space="preserve">MoFED&amp;IP. (2024). </w:t>
              </w:r>
              <w:r w:rsidRPr="000256BE">
                <w:rPr>
                  <w:rFonts w:ascii="Tahoma" w:hAnsi="Tahoma" w:cs="Tahoma"/>
                  <w:i/>
                  <w:iCs/>
                  <w:noProof/>
                  <w:sz w:val="24"/>
                  <w:szCs w:val="24"/>
                  <w:lang w:val="en-GB"/>
                </w:rPr>
                <w:t>2024 Mid-Term Budget and Economic Review.</w:t>
              </w:r>
              <w:r w:rsidRPr="000256BE">
                <w:rPr>
                  <w:rFonts w:ascii="Tahoma" w:hAnsi="Tahoma" w:cs="Tahoma"/>
                  <w:noProof/>
                  <w:sz w:val="24"/>
                  <w:szCs w:val="24"/>
                  <w:lang w:val="en-GB"/>
                </w:rPr>
                <w:t xml:space="preserve"> Ministry of Finance, Economic Development and Investment Promotion.</w:t>
              </w:r>
            </w:p>
            <w:p w14:paraId="41DACE6B" w14:textId="77777777" w:rsidR="000256BE" w:rsidRPr="000256BE" w:rsidRDefault="000256BE" w:rsidP="000256BE">
              <w:pPr>
                <w:pStyle w:val="Bibliography"/>
                <w:ind w:left="720" w:hanging="720"/>
                <w:rPr>
                  <w:rFonts w:ascii="Tahoma" w:hAnsi="Tahoma" w:cs="Tahoma"/>
                  <w:noProof/>
                  <w:sz w:val="24"/>
                  <w:szCs w:val="24"/>
                  <w:lang w:val="en-GB"/>
                </w:rPr>
              </w:pPr>
              <w:r w:rsidRPr="000256BE">
                <w:rPr>
                  <w:rFonts w:ascii="Tahoma" w:hAnsi="Tahoma" w:cs="Tahoma"/>
                  <w:noProof/>
                  <w:sz w:val="24"/>
                  <w:szCs w:val="24"/>
                  <w:lang w:val="en-GB"/>
                </w:rPr>
                <w:t xml:space="preserve">RBZ. (2024). </w:t>
              </w:r>
              <w:r w:rsidRPr="000256BE">
                <w:rPr>
                  <w:rFonts w:ascii="Tahoma" w:hAnsi="Tahoma" w:cs="Tahoma"/>
                  <w:i/>
                  <w:iCs/>
                  <w:noProof/>
                  <w:sz w:val="24"/>
                  <w:szCs w:val="24"/>
                  <w:lang w:val="en-GB"/>
                </w:rPr>
                <w:t>Exchange Rates</w:t>
              </w:r>
              <w:r w:rsidRPr="000256BE">
                <w:rPr>
                  <w:rFonts w:ascii="Tahoma" w:hAnsi="Tahoma" w:cs="Tahoma"/>
                  <w:noProof/>
                  <w:sz w:val="24"/>
                  <w:szCs w:val="24"/>
                  <w:lang w:val="en-GB"/>
                </w:rPr>
                <w:t>. Retrieved from Reserve Bank of Zimbabwe: https://www.rbz.co.zw/index.php/research/markets/exchange-rates</w:t>
              </w:r>
            </w:p>
            <w:p w14:paraId="022DC800" w14:textId="77777777" w:rsidR="000256BE" w:rsidRPr="000256BE" w:rsidRDefault="000256BE" w:rsidP="000256BE">
              <w:pPr>
                <w:pStyle w:val="Bibliography"/>
                <w:ind w:left="720" w:hanging="720"/>
                <w:rPr>
                  <w:rFonts w:ascii="Tahoma" w:hAnsi="Tahoma" w:cs="Tahoma"/>
                  <w:noProof/>
                  <w:sz w:val="24"/>
                  <w:szCs w:val="24"/>
                  <w:lang w:val="en-GB"/>
                </w:rPr>
              </w:pPr>
              <w:r w:rsidRPr="000256BE">
                <w:rPr>
                  <w:rFonts w:ascii="Tahoma" w:hAnsi="Tahoma" w:cs="Tahoma"/>
                  <w:noProof/>
                  <w:sz w:val="24"/>
                  <w:szCs w:val="24"/>
                  <w:lang w:val="en-GB"/>
                </w:rPr>
                <w:t xml:space="preserve">RBZ. (2024). </w:t>
              </w:r>
              <w:r w:rsidRPr="000256BE">
                <w:rPr>
                  <w:rFonts w:ascii="Tahoma" w:hAnsi="Tahoma" w:cs="Tahoma"/>
                  <w:i/>
                  <w:iCs/>
                  <w:noProof/>
                  <w:sz w:val="24"/>
                  <w:szCs w:val="24"/>
                  <w:lang w:val="en-GB"/>
                </w:rPr>
                <w:t>Press Statement: Resolutions of the Monetary policy Committee held on 27 September 2024.</w:t>
              </w:r>
              <w:r w:rsidRPr="000256BE">
                <w:rPr>
                  <w:rFonts w:ascii="Tahoma" w:hAnsi="Tahoma" w:cs="Tahoma"/>
                  <w:noProof/>
                  <w:sz w:val="24"/>
                  <w:szCs w:val="24"/>
                  <w:lang w:val="en-GB"/>
                </w:rPr>
                <w:t xml:space="preserve"> Reserve Bank of Zimbabwe.</w:t>
              </w:r>
            </w:p>
            <w:p w14:paraId="315E5568" w14:textId="77777777" w:rsidR="000256BE" w:rsidRPr="000256BE" w:rsidRDefault="000256BE" w:rsidP="000256BE">
              <w:pPr>
                <w:pStyle w:val="Bibliography"/>
                <w:ind w:left="720" w:hanging="720"/>
                <w:rPr>
                  <w:rFonts w:ascii="Tahoma" w:hAnsi="Tahoma" w:cs="Tahoma"/>
                  <w:noProof/>
                  <w:sz w:val="24"/>
                  <w:szCs w:val="24"/>
                  <w:lang w:val="en-GB"/>
                </w:rPr>
              </w:pPr>
              <w:r w:rsidRPr="000256BE">
                <w:rPr>
                  <w:rFonts w:ascii="Tahoma" w:hAnsi="Tahoma" w:cs="Tahoma"/>
                  <w:noProof/>
                  <w:sz w:val="24"/>
                  <w:szCs w:val="24"/>
                  <w:lang w:val="en-GB"/>
                </w:rPr>
                <w:t xml:space="preserve">Trading Economics. (2024). </w:t>
              </w:r>
              <w:r w:rsidRPr="000256BE">
                <w:rPr>
                  <w:rFonts w:ascii="Tahoma" w:hAnsi="Tahoma" w:cs="Tahoma"/>
                  <w:i/>
                  <w:iCs/>
                  <w:noProof/>
                  <w:sz w:val="24"/>
                  <w:szCs w:val="24"/>
                  <w:lang w:val="en-GB"/>
                </w:rPr>
                <w:t>Commodities</w:t>
              </w:r>
              <w:r w:rsidRPr="000256BE">
                <w:rPr>
                  <w:rFonts w:ascii="Tahoma" w:hAnsi="Tahoma" w:cs="Tahoma"/>
                  <w:noProof/>
                  <w:sz w:val="24"/>
                  <w:szCs w:val="24"/>
                  <w:lang w:val="en-GB"/>
                </w:rPr>
                <w:t>. Retrieved from Trading Economics: https://tradingeconomics.com/commodities</w:t>
              </w:r>
            </w:p>
            <w:p w14:paraId="0AFF5379" w14:textId="77777777" w:rsidR="000256BE" w:rsidRPr="000256BE" w:rsidRDefault="000256BE" w:rsidP="000256BE">
              <w:pPr>
                <w:pStyle w:val="Bibliography"/>
                <w:ind w:left="720" w:hanging="720"/>
                <w:rPr>
                  <w:rFonts w:ascii="Tahoma" w:hAnsi="Tahoma" w:cs="Tahoma"/>
                  <w:noProof/>
                  <w:sz w:val="24"/>
                  <w:szCs w:val="24"/>
                  <w:lang w:val="en-GB"/>
                </w:rPr>
              </w:pPr>
              <w:r w:rsidRPr="000256BE">
                <w:rPr>
                  <w:rFonts w:ascii="Tahoma" w:hAnsi="Tahoma" w:cs="Tahoma"/>
                  <w:noProof/>
                  <w:sz w:val="24"/>
                  <w:szCs w:val="24"/>
                  <w:lang w:val="en-GB"/>
                </w:rPr>
                <w:t xml:space="preserve">Veritas. (2024, June to Semptember). </w:t>
              </w:r>
              <w:r w:rsidRPr="000256BE">
                <w:rPr>
                  <w:rFonts w:ascii="Tahoma" w:hAnsi="Tahoma" w:cs="Tahoma"/>
                  <w:i/>
                  <w:iCs/>
                  <w:noProof/>
                  <w:sz w:val="24"/>
                  <w:szCs w:val="24"/>
                  <w:lang w:val="en-GB"/>
                </w:rPr>
                <w:t>Veritas Zimbabwe</w:t>
              </w:r>
              <w:r w:rsidRPr="000256BE">
                <w:rPr>
                  <w:rFonts w:ascii="Tahoma" w:hAnsi="Tahoma" w:cs="Tahoma"/>
                  <w:noProof/>
                  <w:sz w:val="24"/>
                  <w:szCs w:val="24"/>
                  <w:lang w:val="en-GB"/>
                </w:rPr>
                <w:t>. Retrieved from veritas.net: https://www.veritaszim.net/</w:t>
              </w:r>
            </w:p>
            <w:p w14:paraId="00320787" w14:textId="77777777" w:rsidR="000256BE" w:rsidRPr="000256BE" w:rsidRDefault="000256BE" w:rsidP="000256BE">
              <w:pPr>
                <w:pStyle w:val="Bibliography"/>
                <w:ind w:left="720" w:hanging="720"/>
                <w:rPr>
                  <w:rFonts w:ascii="Tahoma" w:hAnsi="Tahoma" w:cs="Tahoma"/>
                  <w:noProof/>
                  <w:sz w:val="24"/>
                  <w:szCs w:val="24"/>
                  <w:lang w:val="en-GB"/>
                </w:rPr>
              </w:pPr>
              <w:r w:rsidRPr="000256BE">
                <w:rPr>
                  <w:rFonts w:ascii="Tahoma" w:hAnsi="Tahoma" w:cs="Tahoma"/>
                  <w:noProof/>
                  <w:sz w:val="24"/>
                  <w:szCs w:val="24"/>
                  <w:lang w:val="en-GB"/>
                </w:rPr>
                <w:t xml:space="preserve">VFEX. (2024). </w:t>
              </w:r>
              <w:r w:rsidRPr="000256BE">
                <w:rPr>
                  <w:rFonts w:ascii="Tahoma" w:hAnsi="Tahoma" w:cs="Tahoma"/>
                  <w:i/>
                  <w:iCs/>
                  <w:noProof/>
                  <w:sz w:val="24"/>
                  <w:szCs w:val="24"/>
                  <w:lang w:val="en-GB"/>
                </w:rPr>
                <w:t xml:space="preserve">VFEX Main Dashboard </w:t>
              </w:r>
              <w:r w:rsidRPr="000256BE">
                <w:rPr>
                  <w:rFonts w:ascii="Tahoma" w:hAnsi="Tahoma" w:cs="Tahoma"/>
                  <w:noProof/>
                  <w:sz w:val="24"/>
                  <w:szCs w:val="24"/>
                  <w:lang w:val="en-GB"/>
                </w:rPr>
                <w:t>. Retrieved from Victoria Falls Stock Exchange: https://www.vfex.exchange/</w:t>
              </w:r>
            </w:p>
            <w:p w14:paraId="1A576CDC" w14:textId="77777777" w:rsidR="000256BE" w:rsidRPr="000256BE" w:rsidRDefault="000256BE" w:rsidP="000256BE">
              <w:pPr>
                <w:pStyle w:val="Bibliography"/>
                <w:ind w:left="720" w:hanging="720"/>
                <w:rPr>
                  <w:rFonts w:ascii="Tahoma" w:hAnsi="Tahoma" w:cs="Tahoma"/>
                  <w:noProof/>
                  <w:sz w:val="24"/>
                  <w:szCs w:val="24"/>
                  <w:lang w:val="en-GB"/>
                </w:rPr>
              </w:pPr>
              <w:r w:rsidRPr="000256BE">
                <w:rPr>
                  <w:rFonts w:ascii="Tahoma" w:hAnsi="Tahoma" w:cs="Tahoma"/>
                  <w:noProof/>
                  <w:sz w:val="24"/>
                  <w:szCs w:val="24"/>
                  <w:lang w:val="en-GB"/>
                </w:rPr>
                <w:t xml:space="preserve">ZimStat. (2024). </w:t>
              </w:r>
              <w:r w:rsidRPr="000256BE">
                <w:rPr>
                  <w:rFonts w:ascii="Tahoma" w:hAnsi="Tahoma" w:cs="Tahoma"/>
                  <w:i/>
                  <w:iCs/>
                  <w:noProof/>
                  <w:sz w:val="24"/>
                  <w:szCs w:val="24"/>
                  <w:lang w:val="en-GB"/>
                </w:rPr>
                <w:t>Inflation Rates</w:t>
              </w:r>
              <w:r w:rsidRPr="000256BE">
                <w:rPr>
                  <w:rFonts w:ascii="Tahoma" w:hAnsi="Tahoma" w:cs="Tahoma"/>
                  <w:noProof/>
                  <w:sz w:val="24"/>
                  <w:szCs w:val="24"/>
                  <w:lang w:val="en-GB"/>
                </w:rPr>
                <w:t>. Retrieved from Zimbabwe National Statistical Agency: https://www.zimstat.co.zw/</w:t>
              </w:r>
            </w:p>
            <w:p w14:paraId="26F7EAD9" w14:textId="77777777" w:rsidR="000256BE" w:rsidRPr="000256BE" w:rsidRDefault="000256BE" w:rsidP="000256BE">
              <w:pPr>
                <w:pStyle w:val="Bibliography"/>
                <w:ind w:left="720" w:hanging="720"/>
                <w:rPr>
                  <w:rFonts w:ascii="Tahoma" w:hAnsi="Tahoma" w:cs="Tahoma"/>
                  <w:noProof/>
                  <w:sz w:val="24"/>
                  <w:szCs w:val="24"/>
                  <w:lang w:val="en-GB"/>
                </w:rPr>
              </w:pPr>
              <w:r w:rsidRPr="000256BE">
                <w:rPr>
                  <w:rFonts w:ascii="Tahoma" w:hAnsi="Tahoma" w:cs="Tahoma"/>
                  <w:noProof/>
                  <w:sz w:val="24"/>
                  <w:szCs w:val="24"/>
                  <w:lang w:val="en-GB"/>
                </w:rPr>
                <w:t xml:space="preserve">ZSE. (2024). </w:t>
              </w:r>
              <w:r w:rsidRPr="000256BE">
                <w:rPr>
                  <w:rFonts w:ascii="Tahoma" w:hAnsi="Tahoma" w:cs="Tahoma"/>
                  <w:i/>
                  <w:iCs/>
                  <w:noProof/>
                  <w:sz w:val="24"/>
                  <w:szCs w:val="24"/>
                  <w:lang w:val="en-GB"/>
                </w:rPr>
                <w:t>ZSE Main Dashboard</w:t>
              </w:r>
              <w:r w:rsidRPr="000256BE">
                <w:rPr>
                  <w:rFonts w:ascii="Tahoma" w:hAnsi="Tahoma" w:cs="Tahoma"/>
                  <w:noProof/>
                  <w:sz w:val="24"/>
                  <w:szCs w:val="24"/>
                  <w:lang w:val="en-GB"/>
                </w:rPr>
                <w:t>. Retrieved from Zimbabwe Stock Exchange: https://www.zse.co.zw/</w:t>
              </w:r>
            </w:p>
            <w:p w14:paraId="6AAD7E44" w14:textId="77D3626B" w:rsidR="000256BE" w:rsidRDefault="000256BE" w:rsidP="000256BE">
              <w:r w:rsidRPr="000256BE">
                <w:rPr>
                  <w:rFonts w:ascii="Tahoma" w:hAnsi="Tahoma" w:cs="Tahoma"/>
                  <w:b/>
                  <w:bCs/>
                  <w:sz w:val="24"/>
                  <w:szCs w:val="24"/>
                </w:rPr>
                <w:fldChar w:fldCharType="end"/>
              </w:r>
            </w:p>
          </w:sdtContent>
        </w:sdt>
      </w:sdtContent>
    </w:sdt>
    <w:p w14:paraId="153DD460" w14:textId="77777777" w:rsidR="000256BE" w:rsidRDefault="000256BE" w:rsidP="00B934E9"/>
    <w:p w14:paraId="2F3BAEE2" w14:textId="77777777" w:rsidR="000B5CE5" w:rsidRDefault="000B5CE5" w:rsidP="00B934E9"/>
    <w:p w14:paraId="61BC0730" w14:textId="390D132E" w:rsidR="000B5CE5" w:rsidRDefault="00C818C7" w:rsidP="00C818C7">
      <w:pPr>
        <w:tabs>
          <w:tab w:val="left" w:pos="3504"/>
        </w:tabs>
      </w:pPr>
      <w:r>
        <w:tab/>
      </w:r>
    </w:p>
    <w:sdt>
      <w:sdtPr>
        <w:rPr>
          <w:rFonts w:cs="Tahoma"/>
          <w:b/>
          <w:szCs w:val="24"/>
        </w:rPr>
        <w:id w:val="-924950316"/>
        <w:docPartObj>
          <w:docPartGallery w:val="Bibliographies"/>
          <w:docPartUnique/>
        </w:docPartObj>
      </w:sdtPr>
      <w:sdtEndPr>
        <w:rPr>
          <w:b w:val="0"/>
        </w:rPr>
      </w:sdtEndPr>
      <w:sdtContent>
        <w:p w14:paraId="427FF9F3" w14:textId="395E9173" w:rsidR="000256BE" w:rsidRDefault="000256BE" w:rsidP="000256BE">
          <w:pPr>
            <w:spacing w:line="276" w:lineRule="auto"/>
            <w:ind w:left="720" w:hanging="720"/>
            <w:jc w:val="both"/>
          </w:pPr>
        </w:p>
        <w:p w14:paraId="42A4B7FE" w14:textId="33A9581D" w:rsidR="009765FD" w:rsidRPr="00550340" w:rsidRDefault="00000000" w:rsidP="00550340">
          <w:pPr>
            <w:ind w:left="720"/>
            <w:jc w:val="both"/>
            <w:rPr>
              <w:rFonts w:ascii="Tahoma" w:hAnsi="Tahoma" w:cs="Tahoma"/>
              <w:sz w:val="24"/>
              <w:szCs w:val="24"/>
            </w:rPr>
          </w:pPr>
        </w:p>
      </w:sdtContent>
    </w:sdt>
    <w:p w14:paraId="360F3E74" w14:textId="77777777" w:rsidR="009765FD" w:rsidRPr="002902E0" w:rsidRDefault="009765FD" w:rsidP="00FC703F">
      <w:pPr>
        <w:ind w:left="720" w:hanging="720"/>
        <w:jc w:val="both"/>
        <w:rPr>
          <w:rFonts w:ascii="Tahoma" w:hAnsi="Tahoma" w:cs="Tahoma"/>
          <w:b/>
          <w:bCs/>
          <w:sz w:val="24"/>
          <w:szCs w:val="24"/>
        </w:rPr>
      </w:pPr>
    </w:p>
    <w:p w14:paraId="767926B8" w14:textId="77777777" w:rsidR="00181AB1" w:rsidRPr="00593E73" w:rsidRDefault="00181AB1"/>
    <w:p w14:paraId="20CF4793" w14:textId="77777777" w:rsidR="00181AB1" w:rsidRDefault="00181AB1">
      <w:pPr>
        <w:rPr>
          <w:rFonts w:ascii="Tahoma" w:hAnsi="Tahoma" w:cs="Tahoma"/>
          <w:sz w:val="24"/>
          <w:szCs w:val="24"/>
          <w:lang w:val="en-US"/>
        </w:rPr>
      </w:pPr>
    </w:p>
    <w:p w14:paraId="108D34C4" w14:textId="77777777" w:rsidR="00C14BBA" w:rsidRDefault="00C14BBA">
      <w:pPr>
        <w:rPr>
          <w:rFonts w:ascii="Tahoma" w:hAnsi="Tahoma" w:cs="Tahoma"/>
          <w:sz w:val="24"/>
          <w:szCs w:val="24"/>
          <w:lang w:val="en-US"/>
        </w:rPr>
      </w:pPr>
    </w:p>
    <w:p w14:paraId="43B35EFF" w14:textId="77777777" w:rsidR="00C14BBA" w:rsidRDefault="00C14BBA">
      <w:pPr>
        <w:rPr>
          <w:rFonts w:ascii="Tahoma" w:hAnsi="Tahoma" w:cs="Tahoma"/>
          <w:sz w:val="24"/>
          <w:szCs w:val="24"/>
          <w:lang w:val="en-US"/>
        </w:rPr>
      </w:pPr>
    </w:p>
    <w:p w14:paraId="44E6C34F" w14:textId="77777777" w:rsidR="00C14BBA" w:rsidRDefault="00C14BBA">
      <w:pPr>
        <w:rPr>
          <w:rFonts w:ascii="Tahoma" w:hAnsi="Tahoma" w:cs="Tahoma"/>
          <w:sz w:val="24"/>
          <w:szCs w:val="24"/>
          <w:lang w:val="en-US"/>
        </w:rPr>
      </w:pPr>
    </w:p>
    <w:p w14:paraId="0F2C2428" w14:textId="77777777" w:rsidR="00C14BBA" w:rsidRDefault="00C14BBA">
      <w:pPr>
        <w:rPr>
          <w:rFonts w:ascii="Tahoma" w:hAnsi="Tahoma" w:cs="Tahoma"/>
          <w:sz w:val="24"/>
          <w:szCs w:val="24"/>
          <w:lang w:val="en-US"/>
        </w:rPr>
      </w:pPr>
    </w:p>
    <w:p w14:paraId="13BF498E" w14:textId="77777777" w:rsidR="00C14BBA" w:rsidRDefault="00C14BBA">
      <w:pPr>
        <w:rPr>
          <w:rFonts w:ascii="Tahoma" w:hAnsi="Tahoma" w:cs="Tahoma"/>
          <w:sz w:val="24"/>
          <w:szCs w:val="24"/>
          <w:lang w:val="en-US"/>
        </w:rPr>
      </w:pPr>
    </w:p>
    <w:p w14:paraId="7349C990" w14:textId="77777777" w:rsidR="00C14BBA" w:rsidRDefault="00C14BBA">
      <w:pPr>
        <w:rPr>
          <w:rFonts w:ascii="Tahoma" w:hAnsi="Tahoma" w:cs="Tahoma"/>
          <w:sz w:val="24"/>
          <w:szCs w:val="24"/>
          <w:lang w:val="en-US"/>
        </w:rPr>
      </w:pPr>
    </w:p>
    <w:p w14:paraId="71EC7608" w14:textId="77777777" w:rsidR="00C14BBA" w:rsidRDefault="00C14BBA">
      <w:pPr>
        <w:rPr>
          <w:rFonts w:ascii="Tahoma" w:hAnsi="Tahoma" w:cs="Tahoma"/>
          <w:sz w:val="24"/>
          <w:szCs w:val="24"/>
          <w:lang w:val="en-US"/>
        </w:rPr>
        <w:sectPr w:rsidR="00C14BBA" w:rsidSect="00B357AC">
          <w:headerReference w:type="default" r:id="rId18"/>
          <w:pgSz w:w="11906" w:h="16838"/>
          <w:pgMar w:top="1440" w:right="1440" w:bottom="1440" w:left="1440" w:header="708" w:footer="708" w:gutter="0"/>
          <w:pgNumType w:start="1"/>
          <w:cols w:space="708"/>
          <w:docGrid w:linePitch="360"/>
        </w:sectPr>
      </w:pPr>
    </w:p>
    <w:p w14:paraId="05130737" w14:textId="63B2F5FC" w:rsidR="00C14BBA" w:rsidRPr="00253C33" w:rsidRDefault="00C14BBA" w:rsidP="005917AE">
      <w:pPr>
        <w:pStyle w:val="Heading1"/>
        <w:spacing w:before="0" w:after="240"/>
      </w:pPr>
      <w:bookmarkStart w:id="57" w:name="_Toc181623042"/>
      <w:r w:rsidRPr="00253C33">
        <w:lastRenderedPageBreak/>
        <w:t>Annexes</w:t>
      </w:r>
      <w:bookmarkEnd w:id="57"/>
      <w:r w:rsidRPr="00253C33">
        <w:t xml:space="preserve"> </w:t>
      </w:r>
    </w:p>
    <w:p w14:paraId="31B167D1" w14:textId="4160B679" w:rsidR="00C14BBA" w:rsidRPr="00C14BBA" w:rsidRDefault="00C14BBA" w:rsidP="005917AE">
      <w:pPr>
        <w:pStyle w:val="Heading2"/>
        <w:spacing w:before="0" w:after="240"/>
        <w:rPr>
          <w:lang w:val="en-US"/>
        </w:rPr>
      </w:pPr>
      <w:bookmarkStart w:id="58" w:name="_Toc181623043"/>
      <w:r w:rsidRPr="00C14BBA">
        <w:rPr>
          <w:lang w:val="en-US"/>
        </w:rPr>
        <w:t>Annexture A: PESTEL-SWOT Analysis Matrix for the Quarter Ending 3</w:t>
      </w:r>
      <w:r w:rsidR="0026707E">
        <w:rPr>
          <w:lang w:val="en-US"/>
        </w:rPr>
        <w:t>0 September</w:t>
      </w:r>
      <w:r w:rsidRPr="00C14BBA">
        <w:rPr>
          <w:lang w:val="en-US"/>
        </w:rPr>
        <w:t xml:space="preserve"> 2024</w:t>
      </w:r>
      <w:bookmarkEnd w:id="58"/>
      <w:r w:rsidRPr="00C14BBA">
        <w:rPr>
          <w:lang w:val="en-US"/>
        </w:rPr>
        <w:t xml:space="preserve"> </w:t>
      </w:r>
    </w:p>
    <w:tbl>
      <w:tblPr>
        <w:tblStyle w:val="TableGrid"/>
        <w:tblW w:w="0" w:type="auto"/>
        <w:tblLook w:val="04A0" w:firstRow="1" w:lastRow="0" w:firstColumn="1" w:lastColumn="0" w:noHBand="0" w:noVBand="1"/>
      </w:tblPr>
      <w:tblGrid>
        <w:gridCol w:w="2789"/>
        <w:gridCol w:w="2789"/>
        <w:gridCol w:w="2790"/>
        <w:gridCol w:w="2790"/>
        <w:gridCol w:w="2790"/>
      </w:tblGrid>
      <w:tr w:rsidR="00C14BBA" w:rsidRPr="00C14BBA" w14:paraId="01B5A102" w14:textId="77777777" w:rsidTr="00702DC9">
        <w:trPr>
          <w:tblHeader/>
        </w:trPr>
        <w:tc>
          <w:tcPr>
            <w:tcW w:w="2789" w:type="dxa"/>
          </w:tcPr>
          <w:p w14:paraId="7A5635EF" w14:textId="77777777" w:rsidR="00C14BBA" w:rsidRPr="00C14BBA" w:rsidRDefault="00C14BBA" w:rsidP="00C14BBA">
            <w:pPr>
              <w:spacing w:after="0"/>
              <w:rPr>
                <w:rFonts w:ascii="Tahoma" w:hAnsi="Tahoma" w:cs="Tahoma"/>
                <w:sz w:val="20"/>
                <w:szCs w:val="20"/>
                <w:lang w:val="en-US"/>
              </w:rPr>
            </w:pPr>
          </w:p>
        </w:tc>
        <w:tc>
          <w:tcPr>
            <w:tcW w:w="2789" w:type="dxa"/>
          </w:tcPr>
          <w:p w14:paraId="58600E0E" w14:textId="19A8AECD"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STRENGTHS</w:t>
            </w:r>
          </w:p>
        </w:tc>
        <w:tc>
          <w:tcPr>
            <w:tcW w:w="2790" w:type="dxa"/>
          </w:tcPr>
          <w:p w14:paraId="78080F37" w14:textId="6B5DFD58"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WEAKNESSES </w:t>
            </w:r>
          </w:p>
        </w:tc>
        <w:tc>
          <w:tcPr>
            <w:tcW w:w="2790" w:type="dxa"/>
          </w:tcPr>
          <w:p w14:paraId="683CB2E7" w14:textId="483A9687"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OPPORTUNITIES </w:t>
            </w:r>
          </w:p>
        </w:tc>
        <w:tc>
          <w:tcPr>
            <w:tcW w:w="2790" w:type="dxa"/>
          </w:tcPr>
          <w:p w14:paraId="7BA846EB" w14:textId="3F89DE0B"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THREATS </w:t>
            </w:r>
          </w:p>
        </w:tc>
      </w:tr>
      <w:tr w:rsidR="00C14BBA" w:rsidRPr="00C14BBA" w14:paraId="4F10BADC" w14:textId="77777777" w:rsidTr="00C14BBA">
        <w:tc>
          <w:tcPr>
            <w:tcW w:w="2789" w:type="dxa"/>
          </w:tcPr>
          <w:p w14:paraId="66BEB1BE" w14:textId="61C15352"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POLITICAL</w:t>
            </w:r>
          </w:p>
        </w:tc>
        <w:tc>
          <w:tcPr>
            <w:tcW w:w="2789" w:type="dxa"/>
          </w:tcPr>
          <w:p w14:paraId="0C7B3F64" w14:textId="2F1C6089" w:rsidR="00C14BBA" w:rsidRPr="00C14BBA" w:rsidRDefault="00C14BBA" w:rsidP="00C14BBA">
            <w:pPr>
              <w:spacing w:after="0"/>
              <w:rPr>
                <w:rFonts w:ascii="Tahoma" w:hAnsi="Tahoma" w:cs="Tahoma"/>
                <w:sz w:val="20"/>
                <w:szCs w:val="20"/>
              </w:rPr>
            </w:pPr>
            <w:r w:rsidRPr="00C14BBA">
              <w:rPr>
                <w:rFonts w:ascii="Tahoma" w:hAnsi="Tahoma" w:cs="Tahoma"/>
                <w:sz w:val="20"/>
                <w:szCs w:val="20"/>
              </w:rPr>
              <w:t>-</w:t>
            </w:r>
            <w:r w:rsidR="00715B7B">
              <w:rPr>
                <w:rFonts w:ascii="Tahoma" w:hAnsi="Tahoma" w:cs="Tahoma"/>
                <w:sz w:val="20"/>
                <w:szCs w:val="20"/>
              </w:rPr>
              <w:t>Regional leadership in SADC enhances Zimbabwe`s capacity to drive industrialization</w:t>
            </w:r>
            <w:r w:rsidR="00DB7ACA">
              <w:rPr>
                <w:rFonts w:ascii="Tahoma" w:hAnsi="Tahoma" w:cs="Tahoma"/>
                <w:sz w:val="20"/>
                <w:szCs w:val="20"/>
              </w:rPr>
              <w:t>.</w:t>
            </w:r>
            <w:r w:rsidRPr="00C14BBA">
              <w:rPr>
                <w:rFonts w:ascii="Tahoma" w:hAnsi="Tahoma" w:cs="Tahoma"/>
                <w:sz w:val="20"/>
                <w:szCs w:val="20"/>
              </w:rPr>
              <w:t xml:space="preserve"> </w:t>
            </w:r>
          </w:p>
          <w:p w14:paraId="6F3B8E88" w14:textId="38AF5682"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w:t>
            </w:r>
            <w:r w:rsidR="00715B7B">
              <w:rPr>
                <w:rFonts w:ascii="Tahoma" w:hAnsi="Tahoma" w:cs="Tahoma"/>
                <w:sz w:val="20"/>
                <w:szCs w:val="20"/>
              </w:rPr>
              <w:t>Current political stability provides conducive environment for business and investment</w:t>
            </w:r>
            <w:r w:rsidRPr="00C14BBA">
              <w:rPr>
                <w:rFonts w:ascii="Tahoma" w:hAnsi="Tahoma" w:cs="Tahoma"/>
                <w:sz w:val="20"/>
                <w:szCs w:val="20"/>
              </w:rPr>
              <w:t xml:space="preserve">. </w:t>
            </w:r>
          </w:p>
          <w:p w14:paraId="5AD7E1E1"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-Ongoing ease of doing business reforms.</w:t>
            </w:r>
          </w:p>
          <w:p w14:paraId="3CB5C254" w14:textId="5D09B03F" w:rsidR="00C14BBA" w:rsidRPr="005917AE" w:rsidRDefault="00C14BBA" w:rsidP="00C14BBA">
            <w:pPr>
              <w:spacing w:after="0"/>
              <w:rPr>
                <w:rFonts w:ascii="Tahoma" w:hAnsi="Tahoma" w:cs="Tahoma"/>
                <w:sz w:val="20"/>
                <w:szCs w:val="20"/>
              </w:rPr>
            </w:pPr>
            <w:r w:rsidRPr="00C14BBA">
              <w:rPr>
                <w:rFonts w:ascii="Tahoma" w:hAnsi="Tahoma" w:cs="Tahoma"/>
                <w:sz w:val="20"/>
                <w:szCs w:val="20"/>
              </w:rPr>
              <w:t xml:space="preserve">-The country has well established institutions.  </w:t>
            </w:r>
          </w:p>
        </w:tc>
        <w:tc>
          <w:tcPr>
            <w:tcW w:w="2790" w:type="dxa"/>
          </w:tcPr>
          <w:p w14:paraId="622CF27B" w14:textId="0A0012B1" w:rsidR="00715B7B" w:rsidRDefault="00715B7B" w:rsidP="00C14BBA">
            <w:pPr>
              <w:spacing w:after="0"/>
              <w:rPr>
                <w:rFonts w:ascii="Tahoma" w:hAnsi="Tahoma" w:cs="Tahoma"/>
                <w:sz w:val="20"/>
                <w:szCs w:val="20"/>
              </w:rPr>
            </w:pPr>
            <w:r>
              <w:rPr>
                <w:rFonts w:ascii="Tahoma" w:hAnsi="Tahoma" w:cs="Tahoma"/>
                <w:sz w:val="20"/>
                <w:szCs w:val="20"/>
              </w:rPr>
              <w:t>-limited diversification in trade and foreign investment could expose the economy to external shocks.</w:t>
            </w:r>
          </w:p>
          <w:p w14:paraId="486C5AEC" w14:textId="39969DB5" w:rsidR="00DB7ACA" w:rsidRDefault="00C14BBA" w:rsidP="00C14BBA">
            <w:pPr>
              <w:spacing w:after="0"/>
              <w:rPr>
                <w:rFonts w:ascii="Tahoma" w:hAnsi="Tahoma" w:cs="Tahoma"/>
                <w:sz w:val="20"/>
                <w:szCs w:val="20"/>
              </w:rPr>
            </w:pPr>
            <w:r w:rsidRPr="00C14BBA">
              <w:rPr>
                <w:rFonts w:ascii="Tahoma" w:hAnsi="Tahoma" w:cs="Tahoma"/>
                <w:sz w:val="20"/>
                <w:szCs w:val="20"/>
              </w:rPr>
              <w:t>-</w:t>
            </w:r>
            <w:r w:rsidR="00DB7ACA">
              <w:rPr>
                <w:rFonts w:ascii="Tahoma" w:hAnsi="Tahoma" w:cs="Tahoma"/>
                <w:sz w:val="20"/>
                <w:szCs w:val="20"/>
              </w:rPr>
              <w:t>dependence on external aid and debt causes vulnerability.</w:t>
            </w:r>
          </w:p>
          <w:p w14:paraId="78D70DEF" w14:textId="7FE8E0A7" w:rsidR="00C14BBA" w:rsidRPr="00C14BBA" w:rsidRDefault="00DB7ACA"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lack of policy consistency. </w:t>
            </w:r>
          </w:p>
          <w:p w14:paraId="6D3E80B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Corruption </w:t>
            </w:r>
          </w:p>
          <w:p w14:paraId="23ECF778" w14:textId="11DD9054"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Rent seeking behavior. </w:t>
            </w:r>
          </w:p>
        </w:tc>
        <w:tc>
          <w:tcPr>
            <w:tcW w:w="2790" w:type="dxa"/>
          </w:tcPr>
          <w:p w14:paraId="29BA96A6" w14:textId="17B1527B" w:rsidR="00002CB5" w:rsidRDefault="00C14BBA" w:rsidP="00C14BBA">
            <w:pPr>
              <w:spacing w:after="0"/>
              <w:rPr>
                <w:rFonts w:ascii="Tahoma" w:hAnsi="Tahoma" w:cs="Tahoma"/>
                <w:sz w:val="20"/>
                <w:szCs w:val="20"/>
              </w:rPr>
            </w:pPr>
            <w:r w:rsidRPr="00C14BBA">
              <w:rPr>
                <w:rFonts w:ascii="Tahoma" w:hAnsi="Tahoma" w:cs="Tahoma"/>
                <w:sz w:val="20"/>
                <w:szCs w:val="20"/>
              </w:rPr>
              <w:t>-</w:t>
            </w:r>
            <w:r w:rsidR="00002CB5">
              <w:rPr>
                <w:rFonts w:ascii="Tahoma" w:hAnsi="Tahoma" w:cs="Tahoma"/>
                <w:sz w:val="20"/>
                <w:szCs w:val="20"/>
              </w:rPr>
              <w:t xml:space="preserve">regional leadership </w:t>
            </w:r>
            <w:r w:rsidR="00715B7B">
              <w:rPr>
                <w:rFonts w:ascii="Tahoma" w:hAnsi="Tahoma" w:cs="Tahoma"/>
                <w:sz w:val="20"/>
                <w:szCs w:val="20"/>
              </w:rPr>
              <w:t xml:space="preserve">in SADC can be used to </w:t>
            </w:r>
            <w:r w:rsidR="009D2BFB">
              <w:rPr>
                <w:rFonts w:ascii="Tahoma" w:hAnsi="Tahoma" w:cs="Tahoma"/>
                <w:sz w:val="20"/>
                <w:szCs w:val="20"/>
              </w:rPr>
              <w:t xml:space="preserve">strengthen regional integration </w:t>
            </w:r>
            <w:r w:rsidR="00002CB5">
              <w:rPr>
                <w:rFonts w:ascii="Tahoma" w:hAnsi="Tahoma" w:cs="Tahoma"/>
                <w:sz w:val="20"/>
                <w:szCs w:val="20"/>
              </w:rPr>
              <w:t xml:space="preserve">and </w:t>
            </w:r>
            <w:r w:rsidR="009D2BFB">
              <w:rPr>
                <w:rFonts w:ascii="Tahoma" w:hAnsi="Tahoma" w:cs="Tahoma"/>
                <w:sz w:val="20"/>
                <w:szCs w:val="20"/>
              </w:rPr>
              <w:t>expand trade under (AfCFTA)</w:t>
            </w:r>
            <w:r w:rsidR="00002CB5">
              <w:rPr>
                <w:rFonts w:ascii="Tahoma" w:hAnsi="Tahoma" w:cs="Tahoma"/>
                <w:sz w:val="20"/>
                <w:szCs w:val="20"/>
              </w:rPr>
              <w:t>.</w:t>
            </w:r>
            <w:r w:rsidRPr="00C14BBA">
              <w:rPr>
                <w:rFonts w:ascii="Tahoma" w:hAnsi="Tahoma" w:cs="Tahoma"/>
                <w:sz w:val="20"/>
                <w:szCs w:val="20"/>
              </w:rPr>
              <w:t xml:space="preserve"> </w:t>
            </w:r>
          </w:p>
          <w:p w14:paraId="7BF6ACDF" w14:textId="61E889EF" w:rsidR="00C14BBA" w:rsidRPr="00C14BBA" w:rsidRDefault="00002CB5" w:rsidP="00C14BBA">
            <w:pPr>
              <w:spacing w:after="0"/>
              <w:rPr>
                <w:rFonts w:ascii="Tahoma" w:hAnsi="Tahoma" w:cs="Tahoma"/>
                <w:sz w:val="20"/>
                <w:szCs w:val="20"/>
              </w:rPr>
            </w:pPr>
            <w:r>
              <w:rPr>
                <w:rFonts w:ascii="Tahoma" w:hAnsi="Tahoma" w:cs="Tahoma"/>
                <w:sz w:val="20"/>
                <w:szCs w:val="20"/>
              </w:rPr>
              <w:t>-</w:t>
            </w:r>
            <w:r w:rsidR="009D2BFB">
              <w:rPr>
                <w:rFonts w:ascii="Tahoma" w:hAnsi="Tahoma" w:cs="Tahoma"/>
                <w:sz w:val="20"/>
                <w:szCs w:val="20"/>
              </w:rPr>
              <w:t xml:space="preserve">Political stability could attract foreign direct investment in sectors such as </w:t>
            </w:r>
            <w:r w:rsidR="00643521">
              <w:rPr>
                <w:rFonts w:ascii="Tahoma" w:hAnsi="Tahoma" w:cs="Tahoma"/>
                <w:sz w:val="20"/>
                <w:szCs w:val="20"/>
              </w:rPr>
              <w:t>infrastructure, agriculture</w:t>
            </w:r>
            <w:r w:rsidR="00C77C43">
              <w:rPr>
                <w:rFonts w:ascii="Tahoma" w:hAnsi="Tahoma" w:cs="Tahoma"/>
                <w:sz w:val="20"/>
                <w:szCs w:val="20"/>
              </w:rPr>
              <w:t xml:space="preserve"> and manufacturing</w:t>
            </w:r>
            <w:r w:rsidR="00C14BBA" w:rsidRPr="00C14BBA">
              <w:rPr>
                <w:rFonts w:ascii="Tahoma" w:hAnsi="Tahoma" w:cs="Tahoma"/>
                <w:sz w:val="20"/>
                <w:szCs w:val="20"/>
              </w:rPr>
              <w:t xml:space="preserve">. </w:t>
            </w:r>
          </w:p>
          <w:p w14:paraId="7DBC2201" w14:textId="77777777" w:rsidR="00C14BBA" w:rsidRDefault="00C14BBA" w:rsidP="00C14BBA">
            <w:pPr>
              <w:spacing w:after="0"/>
              <w:rPr>
                <w:rFonts w:ascii="Tahoma" w:hAnsi="Tahoma" w:cs="Tahoma"/>
                <w:sz w:val="20"/>
                <w:szCs w:val="20"/>
              </w:rPr>
            </w:pPr>
            <w:r w:rsidRPr="00C14BBA">
              <w:rPr>
                <w:rFonts w:ascii="Tahoma" w:hAnsi="Tahoma" w:cs="Tahoma"/>
                <w:sz w:val="20"/>
                <w:szCs w:val="20"/>
              </w:rPr>
              <w:t>-Reengagement with the international community</w:t>
            </w:r>
          </w:p>
          <w:p w14:paraId="54DE8019" w14:textId="2944E705" w:rsidR="00F26C2A" w:rsidRPr="00C14BBA" w:rsidRDefault="00F26C2A" w:rsidP="00C14BBA">
            <w:pPr>
              <w:spacing w:after="0"/>
              <w:rPr>
                <w:rFonts w:ascii="Tahoma" w:hAnsi="Tahoma" w:cs="Tahoma"/>
                <w:sz w:val="20"/>
                <w:szCs w:val="20"/>
                <w:lang w:val="en-US"/>
              </w:rPr>
            </w:pPr>
            <w:r>
              <w:rPr>
                <w:rFonts w:ascii="Tahoma" w:hAnsi="Tahoma" w:cs="Tahoma"/>
                <w:sz w:val="20"/>
                <w:szCs w:val="20"/>
              </w:rPr>
              <w:t>-</w:t>
            </w:r>
            <w:r w:rsidR="00002CB5">
              <w:rPr>
                <w:rFonts w:ascii="Tahoma" w:hAnsi="Tahoma" w:cs="Tahoma"/>
                <w:sz w:val="20"/>
                <w:szCs w:val="20"/>
              </w:rPr>
              <w:t>public sector modernisation</w:t>
            </w:r>
          </w:p>
        </w:tc>
        <w:tc>
          <w:tcPr>
            <w:tcW w:w="2790" w:type="dxa"/>
          </w:tcPr>
          <w:p w14:paraId="7DCB6065"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country risk.</w:t>
            </w:r>
          </w:p>
          <w:p w14:paraId="7E3E0DD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-Corruption </w:t>
            </w:r>
          </w:p>
          <w:p w14:paraId="2DA58A0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-Disputed elections- political uncertainty. </w:t>
            </w:r>
          </w:p>
          <w:p w14:paraId="1644B291" w14:textId="0F6BDAA8" w:rsidR="00C14BBA" w:rsidRDefault="00C14BBA" w:rsidP="00C14BBA">
            <w:pPr>
              <w:spacing w:after="0"/>
              <w:rPr>
                <w:rFonts w:ascii="Tahoma" w:hAnsi="Tahoma" w:cs="Tahoma"/>
                <w:sz w:val="20"/>
                <w:szCs w:val="20"/>
              </w:rPr>
            </w:pPr>
            <w:r w:rsidRPr="00C14BBA">
              <w:rPr>
                <w:rFonts w:ascii="Tahoma" w:hAnsi="Tahoma" w:cs="Tahoma"/>
                <w:sz w:val="20"/>
                <w:szCs w:val="20"/>
              </w:rPr>
              <w:t>-</w:t>
            </w:r>
            <w:r w:rsidR="00C77C43">
              <w:rPr>
                <w:rFonts w:ascii="Tahoma" w:hAnsi="Tahoma" w:cs="Tahoma"/>
                <w:sz w:val="20"/>
                <w:szCs w:val="20"/>
              </w:rPr>
              <w:t>regional instability or conflicts</w:t>
            </w:r>
            <w:r w:rsidRPr="00C14BBA">
              <w:rPr>
                <w:rFonts w:ascii="Tahoma" w:hAnsi="Tahoma" w:cs="Tahoma"/>
                <w:sz w:val="20"/>
                <w:szCs w:val="20"/>
              </w:rPr>
              <w:t xml:space="preserve">. </w:t>
            </w:r>
          </w:p>
          <w:p w14:paraId="76E52030" w14:textId="4654721D" w:rsidR="00C77C43" w:rsidRPr="00C14BBA" w:rsidRDefault="00C77C43" w:rsidP="00C14BBA">
            <w:pPr>
              <w:spacing w:after="0"/>
              <w:rPr>
                <w:rFonts w:ascii="Tahoma" w:hAnsi="Tahoma" w:cs="Tahoma"/>
                <w:sz w:val="20"/>
                <w:szCs w:val="20"/>
                <w:lang w:val="en-US"/>
              </w:rPr>
            </w:pPr>
            <w:r>
              <w:rPr>
                <w:rFonts w:ascii="Tahoma" w:hAnsi="Tahoma" w:cs="Tahoma"/>
                <w:sz w:val="20"/>
                <w:szCs w:val="20"/>
              </w:rPr>
              <w:t>-Geopolitical tensions,</w:t>
            </w:r>
            <w:r w:rsidR="00643521">
              <w:rPr>
                <w:rFonts w:ascii="Tahoma" w:hAnsi="Tahoma" w:cs="Tahoma"/>
                <w:sz w:val="20"/>
                <w:szCs w:val="20"/>
              </w:rPr>
              <w:t xml:space="preserve"> particularly US-China trade </w:t>
            </w:r>
            <w:r w:rsidR="0026707E">
              <w:rPr>
                <w:rFonts w:ascii="Tahoma" w:hAnsi="Tahoma" w:cs="Tahoma"/>
                <w:sz w:val="20"/>
                <w:szCs w:val="20"/>
              </w:rPr>
              <w:t>disputes, could</w:t>
            </w:r>
            <w:r w:rsidR="00643521">
              <w:rPr>
                <w:rFonts w:ascii="Tahoma" w:hAnsi="Tahoma" w:cs="Tahoma"/>
                <w:sz w:val="20"/>
                <w:szCs w:val="20"/>
              </w:rPr>
              <w:t xml:space="preserve"> disrupt global </w:t>
            </w:r>
            <w:r w:rsidR="001D285C">
              <w:rPr>
                <w:rFonts w:ascii="Tahoma" w:hAnsi="Tahoma" w:cs="Tahoma"/>
                <w:sz w:val="20"/>
                <w:szCs w:val="20"/>
              </w:rPr>
              <w:t>trade, negatively</w:t>
            </w:r>
            <w:r w:rsidR="00643521">
              <w:rPr>
                <w:rFonts w:ascii="Tahoma" w:hAnsi="Tahoma" w:cs="Tahoma"/>
                <w:sz w:val="20"/>
                <w:szCs w:val="20"/>
              </w:rPr>
              <w:t xml:space="preserve"> impacting Zimbabwe `s export driven sectors.</w:t>
            </w:r>
          </w:p>
        </w:tc>
      </w:tr>
      <w:tr w:rsidR="00C14BBA" w:rsidRPr="00C14BBA" w14:paraId="3709562F" w14:textId="77777777" w:rsidTr="00C14BBA">
        <w:tc>
          <w:tcPr>
            <w:tcW w:w="2789" w:type="dxa"/>
          </w:tcPr>
          <w:p w14:paraId="4FDD79A4" w14:textId="1A584852"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ECONOMIC </w:t>
            </w:r>
          </w:p>
        </w:tc>
        <w:tc>
          <w:tcPr>
            <w:tcW w:w="2789" w:type="dxa"/>
          </w:tcPr>
          <w:p w14:paraId="482C1FA2" w14:textId="747B59F2" w:rsidR="002E2497" w:rsidRDefault="00002CB5" w:rsidP="00C14BBA">
            <w:pPr>
              <w:spacing w:after="0"/>
              <w:rPr>
                <w:rFonts w:ascii="Tahoma" w:hAnsi="Tahoma" w:cs="Tahoma"/>
                <w:sz w:val="20"/>
                <w:szCs w:val="20"/>
              </w:rPr>
            </w:pPr>
            <w:r>
              <w:rPr>
                <w:rFonts w:ascii="Tahoma" w:hAnsi="Tahoma" w:cs="Tahoma"/>
                <w:sz w:val="20"/>
                <w:szCs w:val="20"/>
              </w:rPr>
              <w:t>-</w:t>
            </w:r>
            <w:r w:rsidR="002E2497">
              <w:rPr>
                <w:rFonts w:ascii="Tahoma" w:hAnsi="Tahoma" w:cs="Tahoma"/>
                <w:sz w:val="20"/>
                <w:szCs w:val="20"/>
              </w:rPr>
              <w:t>Notable increase in foreign currency receipts.</w:t>
            </w:r>
          </w:p>
          <w:p w14:paraId="1FDF5CF4" w14:textId="3C256F05" w:rsidR="00C14BBA" w:rsidRPr="00C14BBA" w:rsidRDefault="002E2497" w:rsidP="00C14BBA">
            <w:pPr>
              <w:spacing w:after="0"/>
              <w:rPr>
                <w:rFonts w:ascii="Tahoma" w:hAnsi="Tahoma" w:cs="Tahoma"/>
                <w:sz w:val="20"/>
                <w:szCs w:val="20"/>
              </w:rPr>
            </w:pPr>
            <w:r>
              <w:rPr>
                <w:rFonts w:ascii="Tahoma" w:hAnsi="Tahoma" w:cs="Tahoma"/>
                <w:sz w:val="20"/>
                <w:szCs w:val="20"/>
              </w:rPr>
              <w:t>-</w:t>
            </w:r>
            <w:r w:rsidR="00002CB5">
              <w:rPr>
                <w:rFonts w:ascii="Tahoma" w:hAnsi="Tahoma" w:cs="Tahoma"/>
                <w:sz w:val="20"/>
                <w:szCs w:val="20"/>
              </w:rPr>
              <w:t>Diverse economic base including mining, agriculture and manufacturing.</w:t>
            </w:r>
          </w:p>
          <w:p w14:paraId="56FDBA01"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-Increasing Government Revenue. </w:t>
            </w:r>
          </w:p>
          <w:p w14:paraId="7E905BBF" w14:textId="5ED5AF7F"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-High financial audit standards. </w:t>
            </w:r>
          </w:p>
        </w:tc>
        <w:tc>
          <w:tcPr>
            <w:tcW w:w="2790" w:type="dxa"/>
          </w:tcPr>
          <w:p w14:paraId="5612E06C" w14:textId="054A27D3" w:rsidR="00CE1706" w:rsidRDefault="00C14BBA" w:rsidP="00C14BBA">
            <w:pPr>
              <w:spacing w:after="0"/>
              <w:rPr>
                <w:rFonts w:ascii="Tahoma" w:hAnsi="Tahoma" w:cs="Tahoma"/>
                <w:sz w:val="20"/>
                <w:szCs w:val="20"/>
              </w:rPr>
            </w:pPr>
            <w:r w:rsidRPr="00C14BBA">
              <w:rPr>
                <w:rFonts w:ascii="Tahoma" w:hAnsi="Tahoma" w:cs="Tahoma"/>
                <w:sz w:val="20"/>
                <w:szCs w:val="20"/>
              </w:rPr>
              <w:t>-</w:t>
            </w:r>
            <w:r w:rsidR="00CE1706">
              <w:rPr>
                <w:rFonts w:ascii="Tahoma" w:hAnsi="Tahoma" w:cs="Tahoma"/>
                <w:sz w:val="20"/>
                <w:szCs w:val="20"/>
              </w:rPr>
              <w:t>inflationary pressures</w:t>
            </w:r>
          </w:p>
          <w:p w14:paraId="7C0561D3" w14:textId="3450CAFA" w:rsidR="00CE1706" w:rsidRDefault="00CE1706" w:rsidP="00C14BBA">
            <w:pPr>
              <w:spacing w:after="0"/>
              <w:rPr>
                <w:rFonts w:ascii="Tahoma" w:hAnsi="Tahoma" w:cs="Tahoma"/>
                <w:sz w:val="20"/>
                <w:szCs w:val="20"/>
              </w:rPr>
            </w:pPr>
            <w:r>
              <w:rPr>
                <w:rFonts w:ascii="Tahoma" w:hAnsi="Tahoma" w:cs="Tahoma"/>
                <w:sz w:val="20"/>
                <w:szCs w:val="20"/>
              </w:rPr>
              <w:t>-Agricultural vulnerability</w:t>
            </w:r>
          </w:p>
          <w:p w14:paraId="03B4F722" w14:textId="08E67590" w:rsidR="00702DC9" w:rsidRDefault="00CE1706" w:rsidP="00C14BBA">
            <w:pPr>
              <w:spacing w:after="0"/>
              <w:rPr>
                <w:rFonts w:ascii="Tahoma" w:hAnsi="Tahoma" w:cs="Tahoma"/>
                <w:sz w:val="20"/>
                <w:szCs w:val="20"/>
              </w:rPr>
            </w:pPr>
            <w:r>
              <w:rPr>
                <w:rFonts w:ascii="Tahoma" w:hAnsi="Tahoma" w:cs="Tahoma"/>
                <w:sz w:val="20"/>
                <w:szCs w:val="20"/>
              </w:rPr>
              <w:t>-</w:t>
            </w:r>
            <w:r w:rsidR="00702DC9">
              <w:rPr>
                <w:rFonts w:ascii="Tahoma" w:hAnsi="Tahoma" w:cs="Tahoma"/>
                <w:sz w:val="20"/>
                <w:szCs w:val="20"/>
              </w:rPr>
              <w:t xml:space="preserve">High </w:t>
            </w:r>
            <w:r w:rsidR="00002CB5">
              <w:rPr>
                <w:rFonts w:ascii="Tahoma" w:hAnsi="Tahoma" w:cs="Tahoma"/>
                <w:sz w:val="20"/>
                <w:szCs w:val="20"/>
              </w:rPr>
              <w:t>public debt limiting fiscal space.</w:t>
            </w:r>
          </w:p>
          <w:p w14:paraId="46BA93FF" w14:textId="3AB045F9" w:rsidR="00C14BBA" w:rsidRPr="00C14BBA" w:rsidRDefault="00702DC9"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In</w:t>
            </w:r>
            <w:r w:rsidR="00002CB5">
              <w:rPr>
                <w:rFonts w:ascii="Tahoma" w:hAnsi="Tahoma" w:cs="Tahoma"/>
                <w:sz w:val="20"/>
                <w:szCs w:val="20"/>
              </w:rPr>
              <w:t>frastructure deficiencies particularly in energy,</w:t>
            </w:r>
            <w:r w:rsidR="00CE1706">
              <w:rPr>
                <w:rFonts w:ascii="Tahoma" w:hAnsi="Tahoma" w:cs="Tahoma"/>
                <w:sz w:val="20"/>
                <w:szCs w:val="20"/>
              </w:rPr>
              <w:t xml:space="preserve"> </w:t>
            </w:r>
            <w:r w:rsidR="001D285C">
              <w:rPr>
                <w:rFonts w:ascii="Tahoma" w:hAnsi="Tahoma" w:cs="Tahoma"/>
                <w:sz w:val="20"/>
                <w:szCs w:val="20"/>
              </w:rPr>
              <w:t>water, and</w:t>
            </w:r>
            <w:r w:rsidR="00002CB5">
              <w:rPr>
                <w:rFonts w:ascii="Tahoma" w:hAnsi="Tahoma" w:cs="Tahoma"/>
                <w:sz w:val="20"/>
                <w:szCs w:val="20"/>
              </w:rPr>
              <w:t xml:space="preserve"> transportation.</w:t>
            </w:r>
            <w:r w:rsidR="00C14BBA" w:rsidRPr="00C14BBA">
              <w:rPr>
                <w:rFonts w:ascii="Tahoma" w:hAnsi="Tahoma" w:cs="Tahoma"/>
                <w:sz w:val="20"/>
                <w:szCs w:val="20"/>
              </w:rPr>
              <w:t xml:space="preserve"> </w:t>
            </w:r>
          </w:p>
          <w:p w14:paraId="04FC35E7" w14:textId="48BDBFD7" w:rsidR="00C14BBA" w:rsidRPr="00C14BBA" w:rsidRDefault="00C14BBA" w:rsidP="00C14BBA">
            <w:pPr>
              <w:spacing w:after="0"/>
              <w:rPr>
                <w:rFonts w:ascii="Tahoma" w:hAnsi="Tahoma" w:cs="Tahoma"/>
                <w:sz w:val="20"/>
                <w:szCs w:val="20"/>
              </w:rPr>
            </w:pPr>
            <w:r w:rsidRPr="00C14BBA">
              <w:rPr>
                <w:rFonts w:ascii="Tahoma" w:hAnsi="Tahoma" w:cs="Tahoma"/>
                <w:sz w:val="20"/>
                <w:szCs w:val="20"/>
              </w:rPr>
              <w:t>-</w:t>
            </w:r>
            <w:r w:rsidR="00002CB5">
              <w:rPr>
                <w:rFonts w:ascii="Tahoma" w:hAnsi="Tahoma" w:cs="Tahoma"/>
                <w:sz w:val="20"/>
                <w:szCs w:val="20"/>
              </w:rPr>
              <w:t>Dependence on agricultural sector</w:t>
            </w:r>
            <w:r w:rsidR="000C3FDB">
              <w:rPr>
                <w:rFonts w:ascii="Tahoma" w:hAnsi="Tahoma" w:cs="Tahoma"/>
                <w:sz w:val="20"/>
                <w:szCs w:val="20"/>
              </w:rPr>
              <w:t>.</w:t>
            </w:r>
            <w:r w:rsidRPr="00C14BBA">
              <w:rPr>
                <w:rFonts w:ascii="Tahoma" w:hAnsi="Tahoma" w:cs="Tahoma"/>
                <w:sz w:val="20"/>
                <w:szCs w:val="20"/>
              </w:rPr>
              <w:t xml:space="preserve"> </w:t>
            </w:r>
          </w:p>
          <w:p w14:paraId="27FD8F70" w14:textId="30278CB4"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-Over-dependence on commodity exports. </w:t>
            </w:r>
          </w:p>
          <w:p w14:paraId="4574759B"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-Porous borders.</w:t>
            </w:r>
          </w:p>
          <w:p w14:paraId="031CA00F" w14:textId="1FD0A4CF"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-High tax evasion   </w:t>
            </w:r>
          </w:p>
        </w:tc>
        <w:tc>
          <w:tcPr>
            <w:tcW w:w="2790" w:type="dxa"/>
          </w:tcPr>
          <w:p w14:paraId="52547748" w14:textId="01C895D6" w:rsidR="00F26C2A" w:rsidRDefault="00C14BBA" w:rsidP="00C14BBA">
            <w:pPr>
              <w:spacing w:after="0"/>
              <w:rPr>
                <w:rFonts w:ascii="Tahoma" w:hAnsi="Tahoma" w:cs="Tahoma"/>
                <w:sz w:val="20"/>
                <w:szCs w:val="20"/>
              </w:rPr>
            </w:pPr>
            <w:r w:rsidRPr="00C14BBA">
              <w:rPr>
                <w:rFonts w:ascii="Tahoma" w:hAnsi="Tahoma" w:cs="Tahoma"/>
                <w:sz w:val="20"/>
                <w:szCs w:val="20"/>
              </w:rPr>
              <w:t>-</w:t>
            </w:r>
            <w:r w:rsidR="00CE1706">
              <w:rPr>
                <w:rFonts w:ascii="Tahoma" w:hAnsi="Tahoma" w:cs="Tahoma"/>
                <w:sz w:val="20"/>
                <w:szCs w:val="20"/>
              </w:rPr>
              <w:t>growth in diaspora remittances and export earnings.</w:t>
            </w:r>
            <w:r w:rsidRPr="00C14BBA">
              <w:rPr>
                <w:rFonts w:ascii="Tahoma" w:hAnsi="Tahoma" w:cs="Tahoma"/>
                <w:sz w:val="20"/>
                <w:szCs w:val="20"/>
              </w:rPr>
              <w:t xml:space="preserve"> </w:t>
            </w:r>
          </w:p>
          <w:p w14:paraId="51654FB8" w14:textId="33C9E285" w:rsidR="00C14BBA" w:rsidRPr="00C14BBA" w:rsidRDefault="00F26C2A" w:rsidP="00C14BBA">
            <w:pPr>
              <w:spacing w:after="0"/>
              <w:rPr>
                <w:rFonts w:ascii="Tahoma" w:hAnsi="Tahoma" w:cs="Tahoma"/>
                <w:sz w:val="20"/>
                <w:szCs w:val="20"/>
              </w:rPr>
            </w:pPr>
            <w:r>
              <w:rPr>
                <w:rFonts w:ascii="Tahoma" w:hAnsi="Tahoma" w:cs="Tahoma"/>
                <w:sz w:val="20"/>
                <w:szCs w:val="20"/>
              </w:rPr>
              <w:t>-</w:t>
            </w:r>
            <w:r w:rsidR="000C3FDB">
              <w:rPr>
                <w:rFonts w:ascii="Tahoma" w:hAnsi="Tahoma" w:cs="Tahoma"/>
                <w:sz w:val="20"/>
                <w:szCs w:val="20"/>
              </w:rPr>
              <w:t>Investment in digital and technological infrastructure</w:t>
            </w:r>
            <w:r>
              <w:rPr>
                <w:rFonts w:ascii="Tahoma" w:hAnsi="Tahoma" w:cs="Tahoma"/>
                <w:sz w:val="20"/>
                <w:szCs w:val="20"/>
              </w:rPr>
              <w:t>.</w:t>
            </w:r>
            <w:r w:rsidR="00C14BBA" w:rsidRPr="00C14BBA">
              <w:rPr>
                <w:rFonts w:ascii="Tahoma" w:hAnsi="Tahoma" w:cs="Tahoma"/>
                <w:sz w:val="20"/>
                <w:szCs w:val="20"/>
              </w:rPr>
              <w:t xml:space="preserve">  </w:t>
            </w:r>
          </w:p>
          <w:p w14:paraId="36B030D8"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Unfulfilled demand for energy. </w:t>
            </w:r>
          </w:p>
          <w:p w14:paraId="2D40C11A" w14:textId="77777777" w:rsidR="00C14BBA" w:rsidRDefault="00C14BBA" w:rsidP="00C14BBA">
            <w:pPr>
              <w:spacing w:after="0"/>
              <w:rPr>
                <w:rFonts w:ascii="Tahoma" w:hAnsi="Tahoma" w:cs="Tahoma"/>
                <w:sz w:val="20"/>
                <w:szCs w:val="20"/>
              </w:rPr>
            </w:pPr>
            <w:r w:rsidRPr="00C14BBA">
              <w:rPr>
                <w:rFonts w:ascii="Tahoma" w:hAnsi="Tahoma" w:cs="Tahoma"/>
                <w:sz w:val="20"/>
                <w:szCs w:val="20"/>
              </w:rPr>
              <w:t xml:space="preserve">-High Demand for infrastructure funding (water, transport, energy and housing).  </w:t>
            </w:r>
          </w:p>
          <w:p w14:paraId="7C3501B0" w14:textId="0DCFE64D" w:rsidR="000C3FDB" w:rsidRPr="00C14BBA" w:rsidRDefault="000C3FDB" w:rsidP="00C14BBA">
            <w:pPr>
              <w:spacing w:after="0"/>
              <w:rPr>
                <w:rFonts w:ascii="Tahoma" w:hAnsi="Tahoma" w:cs="Tahoma"/>
                <w:sz w:val="20"/>
                <w:szCs w:val="20"/>
                <w:lang w:val="en-US"/>
              </w:rPr>
            </w:pPr>
            <w:r>
              <w:rPr>
                <w:rFonts w:ascii="Tahoma" w:hAnsi="Tahoma" w:cs="Tahoma"/>
                <w:sz w:val="20"/>
                <w:szCs w:val="20"/>
              </w:rPr>
              <w:t>-agricultural diversification innovation.</w:t>
            </w:r>
          </w:p>
        </w:tc>
        <w:tc>
          <w:tcPr>
            <w:tcW w:w="2790" w:type="dxa"/>
          </w:tcPr>
          <w:p w14:paraId="4614EF87" w14:textId="3E857451" w:rsidR="00CE1706" w:rsidRDefault="00C14BBA" w:rsidP="00C14BBA">
            <w:pPr>
              <w:spacing w:after="0"/>
              <w:rPr>
                <w:rFonts w:ascii="Tahoma" w:hAnsi="Tahoma" w:cs="Tahoma"/>
                <w:sz w:val="20"/>
                <w:szCs w:val="20"/>
              </w:rPr>
            </w:pPr>
            <w:r w:rsidRPr="00C14BBA">
              <w:rPr>
                <w:rFonts w:ascii="Tahoma" w:hAnsi="Tahoma" w:cs="Tahoma"/>
                <w:sz w:val="20"/>
                <w:szCs w:val="20"/>
              </w:rPr>
              <w:t>-</w:t>
            </w:r>
            <w:r w:rsidR="00CE1706">
              <w:rPr>
                <w:rFonts w:ascii="Tahoma" w:hAnsi="Tahoma" w:cs="Tahoma"/>
                <w:sz w:val="20"/>
                <w:szCs w:val="20"/>
              </w:rPr>
              <w:t>Debt sustainability</w:t>
            </w:r>
          </w:p>
          <w:p w14:paraId="010F593E" w14:textId="20CC2B32" w:rsidR="00C14BBA" w:rsidRPr="00C14BBA" w:rsidRDefault="00CE1706"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Foreign currency shortages.</w:t>
            </w:r>
          </w:p>
          <w:p w14:paraId="44DF5074" w14:textId="0B06B451" w:rsidR="00C14BBA" w:rsidRDefault="00C14BBA" w:rsidP="00C14BBA">
            <w:pPr>
              <w:spacing w:after="0"/>
              <w:rPr>
                <w:rFonts w:ascii="Tahoma" w:hAnsi="Tahoma" w:cs="Tahoma"/>
                <w:sz w:val="20"/>
                <w:szCs w:val="20"/>
              </w:rPr>
            </w:pPr>
            <w:r w:rsidRPr="00C14BBA">
              <w:rPr>
                <w:rFonts w:ascii="Tahoma" w:hAnsi="Tahoma" w:cs="Tahoma"/>
                <w:sz w:val="20"/>
                <w:szCs w:val="20"/>
              </w:rPr>
              <w:t>-Low levels of formal employment</w:t>
            </w:r>
            <w:r w:rsidR="00F26C2A">
              <w:rPr>
                <w:rFonts w:ascii="Tahoma" w:hAnsi="Tahoma" w:cs="Tahoma"/>
                <w:sz w:val="20"/>
                <w:szCs w:val="20"/>
              </w:rPr>
              <w:t xml:space="preserve">. </w:t>
            </w:r>
          </w:p>
          <w:p w14:paraId="0A59FF02" w14:textId="7110DD93" w:rsidR="00F26C2A" w:rsidRPr="00C14BBA" w:rsidRDefault="00F26C2A" w:rsidP="00C14BBA">
            <w:pPr>
              <w:spacing w:after="0"/>
              <w:rPr>
                <w:rFonts w:ascii="Tahoma" w:hAnsi="Tahoma" w:cs="Tahoma"/>
                <w:sz w:val="20"/>
                <w:szCs w:val="20"/>
              </w:rPr>
            </w:pPr>
            <w:r>
              <w:rPr>
                <w:rFonts w:ascii="Tahoma" w:hAnsi="Tahoma" w:cs="Tahoma"/>
                <w:sz w:val="20"/>
                <w:szCs w:val="20"/>
              </w:rPr>
              <w:t>-</w:t>
            </w:r>
            <w:r w:rsidRPr="00C14BBA">
              <w:rPr>
                <w:rFonts w:ascii="Tahoma" w:hAnsi="Tahoma" w:cs="Tahoma"/>
                <w:sz w:val="20"/>
                <w:szCs w:val="20"/>
              </w:rPr>
              <w:t xml:space="preserve"> </w:t>
            </w:r>
            <w:r>
              <w:rPr>
                <w:rFonts w:ascii="Tahoma" w:hAnsi="Tahoma" w:cs="Tahoma"/>
                <w:sz w:val="20"/>
                <w:szCs w:val="20"/>
              </w:rPr>
              <w:t xml:space="preserve">Tight global </w:t>
            </w:r>
            <w:r w:rsidRPr="00C14BBA">
              <w:rPr>
                <w:rFonts w:ascii="Tahoma" w:hAnsi="Tahoma" w:cs="Tahoma"/>
                <w:sz w:val="20"/>
                <w:szCs w:val="20"/>
              </w:rPr>
              <w:t xml:space="preserve">financial conditions. </w:t>
            </w:r>
          </w:p>
          <w:p w14:paraId="1119B30F" w14:textId="02E1D114"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-High sovereign debt.  </w:t>
            </w:r>
          </w:p>
          <w:p w14:paraId="21F6FFE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-Currency instability </w:t>
            </w:r>
          </w:p>
          <w:p w14:paraId="1BC4C06D"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Government deficit</w:t>
            </w:r>
          </w:p>
          <w:p w14:paraId="6616D835"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Strengthening US$</w:t>
            </w:r>
          </w:p>
          <w:p w14:paraId="188EBD85" w14:textId="15715574"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Money laundering. </w:t>
            </w:r>
          </w:p>
        </w:tc>
      </w:tr>
      <w:tr w:rsidR="00C14BBA" w:rsidRPr="00C14BBA" w14:paraId="4F95ADC0" w14:textId="77777777" w:rsidTr="00C14BBA">
        <w:tc>
          <w:tcPr>
            <w:tcW w:w="2789" w:type="dxa"/>
          </w:tcPr>
          <w:p w14:paraId="7C3C0BC2" w14:textId="407BAD7C"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SOCIAL </w:t>
            </w:r>
          </w:p>
        </w:tc>
        <w:tc>
          <w:tcPr>
            <w:tcW w:w="2789" w:type="dxa"/>
          </w:tcPr>
          <w:p w14:paraId="430AAA5B" w14:textId="1CF743C6" w:rsidR="000C3FDB" w:rsidRDefault="00C14BBA" w:rsidP="00C14BBA">
            <w:pPr>
              <w:spacing w:after="0"/>
              <w:rPr>
                <w:rFonts w:ascii="Tahoma" w:hAnsi="Tahoma" w:cs="Tahoma"/>
                <w:sz w:val="20"/>
                <w:szCs w:val="20"/>
              </w:rPr>
            </w:pPr>
            <w:r w:rsidRPr="00C14BBA">
              <w:rPr>
                <w:rFonts w:ascii="Tahoma" w:hAnsi="Tahoma" w:cs="Tahoma"/>
                <w:sz w:val="20"/>
                <w:szCs w:val="20"/>
              </w:rPr>
              <w:t xml:space="preserve">- </w:t>
            </w:r>
            <w:r w:rsidR="000C3FDB">
              <w:rPr>
                <w:rFonts w:ascii="Tahoma" w:hAnsi="Tahoma" w:cs="Tahoma"/>
                <w:sz w:val="20"/>
                <w:szCs w:val="20"/>
              </w:rPr>
              <w:t>A high adult literacy rate of 87.70%</w:t>
            </w:r>
          </w:p>
          <w:p w14:paraId="54EFB31C" w14:textId="691F8AC3" w:rsidR="000C3FDB" w:rsidRDefault="000C3FDB" w:rsidP="00C14BBA">
            <w:pPr>
              <w:spacing w:after="0"/>
              <w:rPr>
                <w:rFonts w:ascii="Tahoma" w:hAnsi="Tahoma" w:cs="Tahoma"/>
                <w:sz w:val="20"/>
                <w:szCs w:val="20"/>
              </w:rPr>
            </w:pPr>
            <w:r>
              <w:rPr>
                <w:rFonts w:ascii="Tahoma" w:hAnsi="Tahoma" w:cs="Tahoma"/>
                <w:sz w:val="20"/>
                <w:szCs w:val="20"/>
              </w:rPr>
              <w:lastRenderedPageBreak/>
              <w:t>-</w:t>
            </w:r>
            <w:r w:rsidR="00B01BD2">
              <w:rPr>
                <w:rFonts w:ascii="Tahoma" w:hAnsi="Tahoma" w:cs="Tahoma"/>
                <w:sz w:val="20"/>
                <w:szCs w:val="20"/>
              </w:rPr>
              <w:t>Inclusive Educational initiatives.</w:t>
            </w:r>
          </w:p>
          <w:p w14:paraId="036FC9FA" w14:textId="0CA43ABA" w:rsidR="00B01BD2" w:rsidRDefault="00B01BD2" w:rsidP="00C14BBA">
            <w:pPr>
              <w:spacing w:after="0"/>
              <w:rPr>
                <w:rFonts w:ascii="Tahoma" w:hAnsi="Tahoma" w:cs="Tahoma"/>
                <w:sz w:val="20"/>
                <w:szCs w:val="20"/>
              </w:rPr>
            </w:pPr>
            <w:r>
              <w:rPr>
                <w:rFonts w:ascii="Tahoma" w:hAnsi="Tahoma" w:cs="Tahoma"/>
                <w:sz w:val="20"/>
                <w:szCs w:val="20"/>
              </w:rPr>
              <w:t>-Healthcare digitalization</w:t>
            </w:r>
          </w:p>
          <w:p w14:paraId="3C06235B" w14:textId="4D515A7C" w:rsidR="00C14BBA" w:rsidRPr="00C14BBA" w:rsidRDefault="000C3FDB"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High engaged population</w:t>
            </w:r>
            <w:r w:rsidR="00702DC9">
              <w:rPr>
                <w:rFonts w:ascii="Tahoma" w:hAnsi="Tahoma" w:cs="Tahoma"/>
                <w:sz w:val="20"/>
                <w:szCs w:val="20"/>
              </w:rPr>
              <w:t xml:space="preserve">, </w:t>
            </w:r>
            <w:r w:rsidR="00C14BBA" w:rsidRPr="00C14BBA">
              <w:rPr>
                <w:rFonts w:ascii="Tahoma" w:hAnsi="Tahoma" w:cs="Tahoma"/>
                <w:sz w:val="20"/>
                <w:szCs w:val="20"/>
              </w:rPr>
              <w:t xml:space="preserve">peace and loving </w:t>
            </w:r>
          </w:p>
          <w:p w14:paraId="5287231D" w14:textId="4996279F"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w:t>
            </w:r>
            <w:r w:rsidR="000C3FDB">
              <w:rPr>
                <w:rFonts w:ascii="Tahoma" w:hAnsi="Tahoma" w:cs="Tahoma"/>
                <w:sz w:val="20"/>
                <w:szCs w:val="20"/>
              </w:rPr>
              <w:t>Proactive public health measures for example the Zimbabwe Multi-Sectoral Substance Plan.</w:t>
            </w:r>
            <w:r w:rsidRPr="00C14BBA">
              <w:rPr>
                <w:rFonts w:ascii="Tahoma" w:hAnsi="Tahoma" w:cs="Tahoma"/>
                <w:sz w:val="20"/>
                <w:szCs w:val="20"/>
              </w:rPr>
              <w:t xml:space="preserve"> </w:t>
            </w:r>
          </w:p>
          <w:p w14:paraId="269C04A5" w14:textId="255AED33"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low levels of violence and crime. </w:t>
            </w:r>
          </w:p>
        </w:tc>
        <w:tc>
          <w:tcPr>
            <w:tcW w:w="2790" w:type="dxa"/>
          </w:tcPr>
          <w:p w14:paraId="2C4A72F4" w14:textId="3F87669A"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 </w:t>
            </w:r>
            <w:r w:rsidR="000C3FDB">
              <w:rPr>
                <w:rFonts w:ascii="Tahoma" w:hAnsi="Tahoma" w:cs="Tahoma"/>
                <w:sz w:val="20"/>
                <w:szCs w:val="20"/>
              </w:rPr>
              <w:t xml:space="preserve">vulnerability to natural disasters </w:t>
            </w:r>
            <w:r w:rsidR="001D285C">
              <w:rPr>
                <w:rFonts w:ascii="Tahoma" w:hAnsi="Tahoma" w:cs="Tahoma"/>
                <w:sz w:val="20"/>
                <w:szCs w:val="20"/>
              </w:rPr>
              <w:t>e.g.</w:t>
            </w:r>
            <w:r w:rsidR="000C3FDB">
              <w:rPr>
                <w:rFonts w:ascii="Tahoma" w:hAnsi="Tahoma" w:cs="Tahoma"/>
                <w:sz w:val="20"/>
                <w:szCs w:val="20"/>
              </w:rPr>
              <w:t xml:space="preserve"> the ongoing El</w:t>
            </w:r>
            <w:r w:rsidR="001D285C">
              <w:rPr>
                <w:rFonts w:ascii="Tahoma" w:hAnsi="Tahoma" w:cs="Tahoma"/>
                <w:sz w:val="20"/>
                <w:szCs w:val="20"/>
              </w:rPr>
              <w:t>-</w:t>
            </w:r>
            <w:proofErr w:type="spellStart"/>
            <w:r w:rsidR="000C3FDB">
              <w:rPr>
                <w:rFonts w:ascii="Tahoma" w:hAnsi="Tahoma" w:cs="Tahoma"/>
                <w:sz w:val="20"/>
                <w:szCs w:val="20"/>
              </w:rPr>
              <w:t>nino</w:t>
            </w:r>
            <w:proofErr w:type="spellEnd"/>
            <w:r w:rsidRPr="00C14BBA">
              <w:rPr>
                <w:rFonts w:ascii="Tahoma" w:hAnsi="Tahoma" w:cs="Tahoma"/>
                <w:sz w:val="20"/>
                <w:szCs w:val="20"/>
              </w:rPr>
              <w:t xml:space="preserve">. </w:t>
            </w:r>
          </w:p>
          <w:p w14:paraId="369FFAAA" w14:textId="77777777" w:rsidR="00B01BD2" w:rsidRDefault="00C14BBA" w:rsidP="00C14BBA">
            <w:pPr>
              <w:spacing w:after="0"/>
              <w:rPr>
                <w:rFonts w:ascii="Tahoma" w:hAnsi="Tahoma" w:cs="Tahoma"/>
                <w:sz w:val="20"/>
                <w:szCs w:val="20"/>
              </w:rPr>
            </w:pPr>
            <w:r w:rsidRPr="00C14BBA">
              <w:rPr>
                <w:rFonts w:ascii="Tahoma" w:hAnsi="Tahoma" w:cs="Tahoma"/>
                <w:sz w:val="20"/>
                <w:szCs w:val="20"/>
              </w:rPr>
              <w:lastRenderedPageBreak/>
              <w:t>- High Poverty levels</w:t>
            </w:r>
            <w:r w:rsidR="000C3FDB">
              <w:rPr>
                <w:rFonts w:ascii="Tahoma" w:hAnsi="Tahoma" w:cs="Tahoma"/>
                <w:sz w:val="20"/>
                <w:szCs w:val="20"/>
              </w:rPr>
              <w:t xml:space="preserve"> and food insecurity </w:t>
            </w:r>
            <w:proofErr w:type="gramStart"/>
            <w:r w:rsidR="000C3FDB">
              <w:rPr>
                <w:rFonts w:ascii="Tahoma" w:hAnsi="Tahoma" w:cs="Tahoma"/>
                <w:sz w:val="20"/>
                <w:szCs w:val="20"/>
              </w:rPr>
              <w:t>levels(</w:t>
            </w:r>
            <w:proofErr w:type="gramEnd"/>
            <w:r w:rsidR="000C3FDB">
              <w:rPr>
                <w:rFonts w:ascii="Tahoma" w:hAnsi="Tahoma" w:cs="Tahoma"/>
                <w:sz w:val="20"/>
                <w:szCs w:val="20"/>
              </w:rPr>
              <w:t>estimated 7.7 million people needing food assistance in 2024)</w:t>
            </w:r>
            <w:r w:rsidRPr="00C14BBA">
              <w:rPr>
                <w:rFonts w:ascii="Tahoma" w:hAnsi="Tahoma" w:cs="Tahoma"/>
                <w:sz w:val="20"/>
                <w:szCs w:val="20"/>
              </w:rPr>
              <w:t>.</w:t>
            </w:r>
          </w:p>
          <w:p w14:paraId="3F28C1AC" w14:textId="4C4261BF" w:rsidR="00C14BBA" w:rsidRPr="00C14BBA" w:rsidRDefault="00B01BD2" w:rsidP="00C14BBA">
            <w:pPr>
              <w:spacing w:after="0"/>
              <w:rPr>
                <w:rFonts w:ascii="Tahoma" w:hAnsi="Tahoma" w:cs="Tahoma"/>
                <w:sz w:val="20"/>
                <w:szCs w:val="20"/>
              </w:rPr>
            </w:pPr>
            <w:r>
              <w:rPr>
                <w:rFonts w:ascii="Tahoma" w:hAnsi="Tahoma" w:cs="Tahoma"/>
                <w:sz w:val="20"/>
                <w:szCs w:val="20"/>
              </w:rPr>
              <w:t>-Healthcare vulnerabilities</w:t>
            </w:r>
            <w:r w:rsidR="00BE0A2F">
              <w:rPr>
                <w:rFonts w:ascii="Tahoma" w:hAnsi="Tahoma" w:cs="Tahoma"/>
                <w:sz w:val="20"/>
                <w:szCs w:val="20"/>
              </w:rPr>
              <w:t>.</w:t>
            </w:r>
            <w:r w:rsidR="00C14BBA" w:rsidRPr="00C14BBA">
              <w:rPr>
                <w:rFonts w:ascii="Tahoma" w:hAnsi="Tahoma" w:cs="Tahoma"/>
                <w:sz w:val="20"/>
                <w:szCs w:val="20"/>
              </w:rPr>
              <w:t xml:space="preserve"> </w:t>
            </w:r>
          </w:p>
          <w:p w14:paraId="199AC4D2" w14:textId="0F322CB0" w:rsidR="00C14BBA" w:rsidRDefault="00C14BBA" w:rsidP="00C14BBA">
            <w:pPr>
              <w:spacing w:after="0"/>
              <w:rPr>
                <w:rFonts w:ascii="Tahoma" w:hAnsi="Tahoma" w:cs="Tahoma"/>
                <w:sz w:val="20"/>
                <w:szCs w:val="20"/>
              </w:rPr>
            </w:pPr>
            <w:r w:rsidRPr="00C14BBA">
              <w:rPr>
                <w:rFonts w:ascii="Tahoma" w:hAnsi="Tahoma" w:cs="Tahoma"/>
                <w:sz w:val="20"/>
                <w:szCs w:val="20"/>
              </w:rPr>
              <w:t>-</w:t>
            </w:r>
            <w:r w:rsidR="000C3FDB">
              <w:rPr>
                <w:rFonts w:ascii="Tahoma" w:hAnsi="Tahoma" w:cs="Tahoma"/>
                <w:sz w:val="20"/>
                <w:szCs w:val="20"/>
              </w:rPr>
              <w:t>Insufficient healthcare infrastructure</w:t>
            </w:r>
            <w:r w:rsidRPr="00C14BBA">
              <w:rPr>
                <w:rFonts w:ascii="Tahoma" w:hAnsi="Tahoma" w:cs="Tahoma"/>
                <w:sz w:val="20"/>
                <w:szCs w:val="20"/>
              </w:rPr>
              <w:t>.</w:t>
            </w:r>
          </w:p>
          <w:p w14:paraId="144B8CCD" w14:textId="11925AD6" w:rsidR="00B01BD2" w:rsidRDefault="00B01BD2" w:rsidP="00C14BBA">
            <w:pPr>
              <w:spacing w:after="0"/>
              <w:rPr>
                <w:rFonts w:ascii="Tahoma" w:hAnsi="Tahoma" w:cs="Tahoma"/>
                <w:sz w:val="20"/>
                <w:szCs w:val="20"/>
              </w:rPr>
            </w:pPr>
            <w:r>
              <w:rPr>
                <w:rFonts w:ascii="Tahoma" w:hAnsi="Tahoma" w:cs="Tahoma"/>
                <w:sz w:val="20"/>
                <w:szCs w:val="20"/>
              </w:rPr>
              <w:t>-Rural infrastructure gaps</w:t>
            </w:r>
          </w:p>
          <w:p w14:paraId="1F6FBFD1" w14:textId="77777777" w:rsidR="00B01BD2" w:rsidRPr="00C14BBA" w:rsidRDefault="00B01BD2" w:rsidP="00C14BBA">
            <w:pPr>
              <w:spacing w:after="0"/>
              <w:rPr>
                <w:rFonts w:ascii="Tahoma" w:hAnsi="Tahoma" w:cs="Tahoma"/>
                <w:sz w:val="20"/>
                <w:szCs w:val="20"/>
              </w:rPr>
            </w:pPr>
          </w:p>
          <w:p w14:paraId="4A6AE876" w14:textId="77777777" w:rsidR="00C14BBA" w:rsidRPr="00C14BBA" w:rsidRDefault="00C14BBA" w:rsidP="00C14BBA">
            <w:pPr>
              <w:spacing w:after="0"/>
              <w:rPr>
                <w:rFonts w:ascii="Tahoma" w:hAnsi="Tahoma" w:cs="Tahoma"/>
                <w:sz w:val="20"/>
                <w:szCs w:val="20"/>
                <w:lang w:val="en-US"/>
              </w:rPr>
            </w:pPr>
          </w:p>
        </w:tc>
        <w:tc>
          <w:tcPr>
            <w:tcW w:w="2790" w:type="dxa"/>
          </w:tcPr>
          <w:p w14:paraId="617D5DE4"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-Population growth. </w:t>
            </w:r>
          </w:p>
          <w:p w14:paraId="2187D71C"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-Youthful population – demographic dividend. </w:t>
            </w:r>
          </w:p>
          <w:p w14:paraId="62619A88" w14:textId="3B992661" w:rsidR="00BE0A2F" w:rsidRDefault="00C14BBA" w:rsidP="00C14BBA">
            <w:pPr>
              <w:spacing w:after="0"/>
              <w:rPr>
                <w:rFonts w:ascii="Tahoma" w:hAnsi="Tahoma" w:cs="Tahoma"/>
                <w:sz w:val="20"/>
                <w:szCs w:val="20"/>
              </w:rPr>
            </w:pPr>
            <w:r w:rsidRPr="00C14BBA">
              <w:rPr>
                <w:rFonts w:ascii="Tahoma" w:hAnsi="Tahoma" w:cs="Tahoma"/>
                <w:sz w:val="20"/>
                <w:szCs w:val="20"/>
              </w:rPr>
              <w:lastRenderedPageBreak/>
              <w:t>-</w:t>
            </w:r>
            <w:r w:rsidR="00BE0A2F">
              <w:rPr>
                <w:rFonts w:ascii="Tahoma" w:hAnsi="Tahoma" w:cs="Tahoma"/>
                <w:sz w:val="20"/>
                <w:szCs w:val="20"/>
              </w:rPr>
              <w:t>Expansion of Tech-driven services.</w:t>
            </w:r>
          </w:p>
          <w:p w14:paraId="2DB81D94" w14:textId="55724D2A" w:rsidR="00C14BBA" w:rsidRDefault="00BE0A2F"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Increasing migrants – remittances. </w:t>
            </w:r>
          </w:p>
          <w:p w14:paraId="4DB92A21" w14:textId="12C20805" w:rsidR="000C3FDB" w:rsidRDefault="000C3FDB" w:rsidP="00C14BBA">
            <w:pPr>
              <w:spacing w:after="0"/>
              <w:rPr>
                <w:rFonts w:ascii="Tahoma" w:hAnsi="Tahoma" w:cs="Tahoma"/>
                <w:sz w:val="20"/>
                <w:szCs w:val="20"/>
              </w:rPr>
            </w:pPr>
            <w:r>
              <w:rPr>
                <w:rFonts w:ascii="Tahoma" w:hAnsi="Tahoma" w:cs="Tahoma"/>
                <w:sz w:val="20"/>
                <w:szCs w:val="20"/>
              </w:rPr>
              <w:t>-technological integration in social services.</w:t>
            </w:r>
          </w:p>
          <w:p w14:paraId="689B5DCD" w14:textId="77777777" w:rsidR="000C3FDB" w:rsidRDefault="000C3FDB" w:rsidP="00C14BBA">
            <w:pPr>
              <w:spacing w:after="0"/>
              <w:rPr>
                <w:rFonts w:ascii="Tahoma" w:hAnsi="Tahoma" w:cs="Tahoma"/>
                <w:sz w:val="20"/>
                <w:szCs w:val="20"/>
              </w:rPr>
            </w:pPr>
            <w:r>
              <w:rPr>
                <w:rFonts w:ascii="Tahoma" w:hAnsi="Tahoma" w:cs="Tahoma"/>
                <w:sz w:val="20"/>
                <w:szCs w:val="20"/>
              </w:rPr>
              <w:t>-educational reforms and expansion.</w:t>
            </w:r>
          </w:p>
          <w:p w14:paraId="0264CB64" w14:textId="38BA7418" w:rsidR="000C3FDB" w:rsidRPr="00C14BBA" w:rsidRDefault="000C3FDB" w:rsidP="00C14BBA">
            <w:pPr>
              <w:spacing w:after="0"/>
              <w:rPr>
                <w:rFonts w:ascii="Tahoma" w:hAnsi="Tahoma" w:cs="Tahoma"/>
                <w:sz w:val="20"/>
                <w:szCs w:val="20"/>
                <w:lang w:val="en-US"/>
              </w:rPr>
            </w:pPr>
            <w:r>
              <w:rPr>
                <w:rFonts w:ascii="Tahoma" w:hAnsi="Tahoma" w:cs="Tahoma"/>
                <w:sz w:val="20"/>
                <w:szCs w:val="20"/>
              </w:rPr>
              <w:t xml:space="preserve">-health sector improvement. </w:t>
            </w:r>
          </w:p>
        </w:tc>
        <w:tc>
          <w:tcPr>
            <w:tcW w:w="2790" w:type="dxa"/>
          </w:tcPr>
          <w:p w14:paraId="1E8C8393" w14:textId="673D6A1A" w:rsidR="000C3FDB"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 </w:t>
            </w:r>
            <w:r w:rsidR="000C3FDB">
              <w:rPr>
                <w:rFonts w:ascii="Tahoma" w:hAnsi="Tahoma" w:cs="Tahoma"/>
                <w:sz w:val="20"/>
                <w:szCs w:val="20"/>
              </w:rPr>
              <w:t>impact of climate change on social stability</w:t>
            </w:r>
          </w:p>
          <w:p w14:paraId="3A1C6759" w14:textId="50EE0E11" w:rsidR="00391AFC" w:rsidRDefault="00391AFC" w:rsidP="00C14BBA">
            <w:pPr>
              <w:spacing w:after="0"/>
              <w:rPr>
                <w:rFonts w:ascii="Tahoma" w:hAnsi="Tahoma" w:cs="Tahoma"/>
                <w:sz w:val="20"/>
                <w:szCs w:val="20"/>
              </w:rPr>
            </w:pPr>
            <w:r>
              <w:rPr>
                <w:rFonts w:ascii="Tahoma" w:hAnsi="Tahoma" w:cs="Tahoma"/>
                <w:sz w:val="20"/>
                <w:szCs w:val="20"/>
              </w:rPr>
              <w:t>-drug and substance abuse.</w:t>
            </w:r>
          </w:p>
          <w:p w14:paraId="7C89655B" w14:textId="0FA04F2F" w:rsidR="00C14BBA" w:rsidRPr="00C14BBA" w:rsidRDefault="000C3FDB" w:rsidP="00C14BBA">
            <w:pPr>
              <w:spacing w:after="0"/>
              <w:rPr>
                <w:rFonts w:ascii="Tahoma" w:hAnsi="Tahoma" w:cs="Tahoma"/>
                <w:sz w:val="20"/>
                <w:szCs w:val="20"/>
              </w:rPr>
            </w:pPr>
            <w:r>
              <w:rPr>
                <w:rFonts w:ascii="Tahoma" w:hAnsi="Tahoma" w:cs="Tahoma"/>
                <w:sz w:val="20"/>
                <w:szCs w:val="20"/>
              </w:rPr>
              <w:lastRenderedPageBreak/>
              <w:t>-</w:t>
            </w:r>
            <w:r w:rsidR="00C14BBA" w:rsidRPr="00C14BBA">
              <w:rPr>
                <w:rFonts w:ascii="Tahoma" w:hAnsi="Tahoma" w:cs="Tahoma"/>
                <w:sz w:val="20"/>
                <w:szCs w:val="20"/>
              </w:rPr>
              <w:t xml:space="preserve">Low levels of formal employment </w:t>
            </w:r>
          </w:p>
          <w:p w14:paraId="3E025190" w14:textId="77777777" w:rsidR="00C14BBA" w:rsidRDefault="00C14BBA" w:rsidP="00C14BBA">
            <w:pPr>
              <w:spacing w:after="0"/>
              <w:rPr>
                <w:rFonts w:ascii="Tahoma" w:hAnsi="Tahoma" w:cs="Tahoma"/>
                <w:sz w:val="20"/>
                <w:szCs w:val="20"/>
              </w:rPr>
            </w:pPr>
            <w:r w:rsidRPr="00C14BBA">
              <w:rPr>
                <w:rFonts w:ascii="Tahoma" w:hAnsi="Tahoma" w:cs="Tahoma"/>
                <w:sz w:val="20"/>
                <w:szCs w:val="20"/>
              </w:rPr>
              <w:t xml:space="preserve">-Increase in organized crime and human trafficking. </w:t>
            </w:r>
          </w:p>
          <w:p w14:paraId="3CEA47F4" w14:textId="343A9C57" w:rsidR="00BE0A2F" w:rsidRPr="00C14BBA" w:rsidRDefault="00BE0A2F" w:rsidP="00C14BBA">
            <w:pPr>
              <w:spacing w:after="0"/>
              <w:rPr>
                <w:rFonts w:ascii="Tahoma" w:hAnsi="Tahoma" w:cs="Tahoma"/>
                <w:sz w:val="20"/>
                <w:szCs w:val="20"/>
              </w:rPr>
            </w:pPr>
            <w:r>
              <w:rPr>
                <w:rFonts w:ascii="Tahoma" w:hAnsi="Tahoma" w:cs="Tahoma"/>
                <w:sz w:val="20"/>
                <w:szCs w:val="20"/>
              </w:rPr>
              <w:t>-Underfunding risks in health and education sector.</w:t>
            </w:r>
          </w:p>
          <w:p w14:paraId="6FDB6A9B" w14:textId="55B11578" w:rsidR="00C14BBA" w:rsidRPr="00C14BBA" w:rsidRDefault="00C14BBA" w:rsidP="00C14BBA">
            <w:pPr>
              <w:spacing w:after="0"/>
              <w:rPr>
                <w:rFonts w:ascii="Tahoma" w:hAnsi="Tahoma" w:cs="Tahoma"/>
                <w:sz w:val="20"/>
                <w:szCs w:val="20"/>
                <w:lang w:val="en-US"/>
              </w:rPr>
            </w:pPr>
          </w:p>
        </w:tc>
      </w:tr>
      <w:tr w:rsidR="00C14BBA" w:rsidRPr="00C14BBA" w14:paraId="52BC81CB" w14:textId="77777777" w:rsidTr="00C14BBA">
        <w:tc>
          <w:tcPr>
            <w:tcW w:w="2789" w:type="dxa"/>
          </w:tcPr>
          <w:p w14:paraId="3C378FD1" w14:textId="1FF5E157"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lastRenderedPageBreak/>
              <w:t>TECHNOLOGICAL</w:t>
            </w:r>
          </w:p>
        </w:tc>
        <w:tc>
          <w:tcPr>
            <w:tcW w:w="2789" w:type="dxa"/>
          </w:tcPr>
          <w:p w14:paraId="59C4DC97" w14:textId="43353A9C" w:rsidR="00B0427C" w:rsidRDefault="00C14BBA" w:rsidP="00C14BBA">
            <w:pPr>
              <w:spacing w:after="0"/>
              <w:rPr>
                <w:rFonts w:ascii="Tahoma" w:hAnsi="Tahoma" w:cs="Tahoma"/>
                <w:sz w:val="20"/>
                <w:szCs w:val="20"/>
              </w:rPr>
            </w:pPr>
            <w:r w:rsidRPr="00C14BBA">
              <w:rPr>
                <w:rFonts w:ascii="Tahoma" w:hAnsi="Tahoma" w:cs="Tahoma"/>
                <w:sz w:val="20"/>
                <w:szCs w:val="20"/>
              </w:rPr>
              <w:t>-</w:t>
            </w:r>
            <w:r w:rsidR="00B0427C">
              <w:rPr>
                <w:rFonts w:ascii="Tahoma" w:hAnsi="Tahoma" w:cs="Tahoma"/>
                <w:sz w:val="20"/>
                <w:szCs w:val="20"/>
              </w:rPr>
              <w:t xml:space="preserve">Improved connectivity with </w:t>
            </w:r>
            <w:proofErr w:type="spellStart"/>
            <w:r w:rsidR="00B0427C">
              <w:rPr>
                <w:rFonts w:ascii="Tahoma" w:hAnsi="Tahoma" w:cs="Tahoma"/>
                <w:sz w:val="20"/>
                <w:szCs w:val="20"/>
              </w:rPr>
              <w:t>starlink</w:t>
            </w:r>
            <w:proofErr w:type="spellEnd"/>
            <w:r w:rsidR="00B0427C">
              <w:rPr>
                <w:rFonts w:ascii="Tahoma" w:hAnsi="Tahoma" w:cs="Tahoma"/>
                <w:sz w:val="20"/>
                <w:szCs w:val="20"/>
              </w:rPr>
              <w:t>.</w:t>
            </w:r>
          </w:p>
          <w:p w14:paraId="09B72AB0" w14:textId="432E1412" w:rsidR="00391AFC" w:rsidRDefault="00391AFC" w:rsidP="00C14BBA">
            <w:pPr>
              <w:spacing w:after="0"/>
              <w:rPr>
                <w:rFonts w:ascii="Tahoma" w:hAnsi="Tahoma" w:cs="Tahoma"/>
                <w:sz w:val="20"/>
                <w:szCs w:val="20"/>
              </w:rPr>
            </w:pPr>
            <w:r>
              <w:rPr>
                <w:rFonts w:ascii="Tahoma" w:hAnsi="Tahoma" w:cs="Tahoma"/>
                <w:sz w:val="20"/>
                <w:szCs w:val="20"/>
              </w:rPr>
              <w:t>Commitment to digital inclusion.</w:t>
            </w:r>
          </w:p>
          <w:p w14:paraId="19524EE9" w14:textId="637A9AC5" w:rsidR="00391AFC" w:rsidRDefault="00391AFC" w:rsidP="00C14BBA">
            <w:pPr>
              <w:spacing w:after="0"/>
              <w:rPr>
                <w:rFonts w:ascii="Tahoma" w:hAnsi="Tahoma" w:cs="Tahoma"/>
                <w:sz w:val="20"/>
                <w:szCs w:val="20"/>
              </w:rPr>
            </w:pPr>
            <w:r>
              <w:rPr>
                <w:rFonts w:ascii="Tahoma" w:hAnsi="Tahoma" w:cs="Tahoma"/>
                <w:sz w:val="20"/>
                <w:szCs w:val="20"/>
              </w:rPr>
              <w:t>-Significant investments in technology infrastructure.</w:t>
            </w:r>
          </w:p>
          <w:p w14:paraId="39915676" w14:textId="52ED5111" w:rsidR="00C14BBA" w:rsidRPr="00C14BBA" w:rsidRDefault="00391AFC"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High ICT coverage in urban areas. </w:t>
            </w:r>
          </w:p>
          <w:p w14:paraId="17AEC8BB"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-High ICT usage</w:t>
            </w:r>
          </w:p>
          <w:p w14:paraId="3A952270" w14:textId="13459837"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w:t>
            </w:r>
            <w:r w:rsidRPr="00D7672E">
              <w:rPr>
                <w:rFonts w:ascii="Tahoma" w:hAnsi="Tahoma" w:cs="Tahoma"/>
                <w:sz w:val="20"/>
                <w:szCs w:val="20"/>
              </w:rPr>
              <w:t xml:space="preserve">High internet penetration levels – </w:t>
            </w:r>
            <w:r w:rsidR="00F26C2A" w:rsidRPr="00D7672E">
              <w:rPr>
                <w:rFonts w:ascii="Tahoma" w:hAnsi="Tahoma" w:cs="Tahoma"/>
                <w:sz w:val="20"/>
                <w:szCs w:val="20"/>
              </w:rPr>
              <w:t>73.3</w:t>
            </w:r>
            <w:r w:rsidRPr="00D7672E">
              <w:rPr>
                <w:rFonts w:ascii="Tahoma" w:hAnsi="Tahoma" w:cs="Tahoma"/>
                <w:sz w:val="20"/>
                <w:szCs w:val="20"/>
              </w:rPr>
              <w:t>%</w:t>
            </w:r>
            <w:r w:rsidRPr="00C14BBA">
              <w:rPr>
                <w:rFonts w:ascii="Tahoma" w:hAnsi="Tahoma" w:cs="Tahoma"/>
                <w:sz w:val="20"/>
                <w:szCs w:val="20"/>
              </w:rPr>
              <w:t xml:space="preserve"> </w:t>
            </w:r>
          </w:p>
        </w:tc>
        <w:tc>
          <w:tcPr>
            <w:tcW w:w="2790" w:type="dxa"/>
          </w:tcPr>
          <w:p w14:paraId="623A5D09"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Lack of resources to adopt new technologies and roll out appropriate products. </w:t>
            </w:r>
          </w:p>
          <w:p w14:paraId="4AF418E8" w14:textId="77777777" w:rsidR="00C14BBA" w:rsidRDefault="00C14BBA" w:rsidP="00C14BBA">
            <w:pPr>
              <w:spacing w:after="0"/>
              <w:rPr>
                <w:rFonts w:ascii="Tahoma" w:hAnsi="Tahoma" w:cs="Tahoma"/>
                <w:sz w:val="20"/>
                <w:szCs w:val="20"/>
              </w:rPr>
            </w:pPr>
            <w:r w:rsidRPr="00C14BBA">
              <w:rPr>
                <w:rFonts w:ascii="Tahoma" w:hAnsi="Tahoma" w:cs="Tahoma"/>
                <w:sz w:val="20"/>
                <w:szCs w:val="20"/>
              </w:rPr>
              <w:t xml:space="preserve">-Inadequate ICT coverage in rural areas. </w:t>
            </w:r>
          </w:p>
          <w:p w14:paraId="0FD2B162" w14:textId="1FA87282" w:rsidR="00391AFC" w:rsidRDefault="00391AFC" w:rsidP="00C14BBA">
            <w:pPr>
              <w:spacing w:after="0"/>
              <w:rPr>
                <w:rFonts w:ascii="Tahoma" w:hAnsi="Tahoma" w:cs="Tahoma"/>
                <w:sz w:val="20"/>
                <w:szCs w:val="20"/>
              </w:rPr>
            </w:pPr>
            <w:r>
              <w:rPr>
                <w:rFonts w:ascii="Tahoma" w:hAnsi="Tahoma" w:cs="Tahoma"/>
                <w:sz w:val="20"/>
                <w:szCs w:val="20"/>
              </w:rPr>
              <w:t xml:space="preserve">-Slow pace in </w:t>
            </w:r>
            <w:r w:rsidR="001D285C">
              <w:rPr>
                <w:rFonts w:ascii="Tahoma" w:hAnsi="Tahoma" w:cs="Tahoma"/>
                <w:sz w:val="20"/>
                <w:szCs w:val="20"/>
              </w:rPr>
              <w:t>technological infrastructure</w:t>
            </w:r>
            <w:r>
              <w:rPr>
                <w:rFonts w:ascii="Tahoma" w:hAnsi="Tahoma" w:cs="Tahoma"/>
                <w:sz w:val="20"/>
                <w:szCs w:val="20"/>
              </w:rPr>
              <w:t xml:space="preserve"> development.</w:t>
            </w:r>
          </w:p>
          <w:p w14:paraId="0656F08B" w14:textId="2352B61A" w:rsidR="00391AFC" w:rsidRPr="00C14BBA" w:rsidRDefault="00391AFC" w:rsidP="00C14BBA">
            <w:pPr>
              <w:spacing w:after="0"/>
              <w:rPr>
                <w:rFonts w:ascii="Tahoma" w:hAnsi="Tahoma" w:cs="Tahoma"/>
                <w:sz w:val="20"/>
                <w:szCs w:val="20"/>
                <w:lang w:val="en-US"/>
              </w:rPr>
            </w:pPr>
            <w:r>
              <w:rPr>
                <w:rFonts w:ascii="Tahoma" w:hAnsi="Tahoma" w:cs="Tahoma"/>
                <w:sz w:val="20"/>
                <w:szCs w:val="20"/>
              </w:rPr>
              <w:t>-dependency on external technology providers.</w:t>
            </w:r>
          </w:p>
        </w:tc>
        <w:tc>
          <w:tcPr>
            <w:tcW w:w="2790" w:type="dxa"/>
          </w:tcPr>
          <w:p w14:paraId="2E8D8EBF" w14:textId="39DAC943" w:rsidR="00B0427C" w:rsidRDefault="00C14BBA" w:rsidP="00C14BBA">
            <w:pPr>
              <w:spacing w:after="0"/>
              <w:rPr>
                <w:rFonts w:ascii="Tahoma" w:hAnsi="Tahoma" w:cs="Tahoma"/>
                <w:sz w:val="20"/>
                <w:szCs w:val="20"/>
              </w:rPr>
            </w:pPr>
            <w:r w:rsidRPr="00C14BBA">
              <w:rPr>
                <w:rFonts w:ascii="Tahoma" w:hAnsi="Tahoma" w:cs="Tahoma"/>
                <w:sz w:val="20"/>
                <w:szCs w:val="20"/>
              </w:rPr>
              <w:t>-</w:t>
            </w:r>
            <w:r w:rsidR="00B0427C">
              <w:rPr>
                <w:rFonts w:ascii="Tahoma" w:hAnsi="Tahoma" w:cs="Tahoma"/>
                <w:sz w:val="20"/>
                <w:szCs w:val="20"/>
              </w:rPr>
              <w:t>ICT Workforce development.</w:t>
            </w:r>
          </w:p>
          <w:p w14:paraId="7F6952A2" w14:textId="07A9FE72" w:rsidR="00391AFC" w:rsidRDefault="00B0427C"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Development of ICT backbone in rural areas.</w:t>
            </w:r>
          </w:p>
          <w:p w14:paraId="20CE8268" w14:textId="77777777" w:rsidR="00391AFC" w:rsidRDefault="00391AFC" w:rsidP="00C14BBA">
            <w:pPr>
              <w:spacing w:after="0"/>
              <w:rPr>
                <w:rFonts w:ascii="Tahoma" w:hAnsi="Tahoma" w:cs="Tahoma"/>
                <w:sz w:val="20"/>
                <w:szCs w:val="20"/>
              </w:rPr>
            </w:pPr>
            <w:r>
              <w:rPr>
                <w:rFonts w:ascii="Tahoma" w:hAnsi="Tahoma" w:cs="Tahoma"/>
                <w:sz w:val="20"/>
                <w:szCs w:val="20"/>
              </w:rPr>
              <w:t>-expansion of e-government services.</w:t>
            </w:r>
          </w:p>
          <w:p w14:paraId="240E126F" w14:textId="4F8D1A1C" w:rsidR="00C14BBA" w:rsidRPr="00C14BBA" w:rsidRDefault="00391AFC" w:rsidP="00C14BBA">
            <w:pPr>
              <w:spacing w:after="0"/>
              <w:rPr>
                <w:rFonts w:ascii="Tahoma" w:hAnsi="Tahoma" w:cs="Tahoma"/>
                <w:sz w:val="20"/>
                <w:szCs w:val="20"/>
              </w:rPr>
            </w:pPr>
            <w:r>
              <w:rPr>
                <w:rFonts w:ascii="Tahoma" w:hAnsi="Tahoma" w:cs="Tahoma"/>
                <w:sz w:val="20"/>
                <w:szCs w:val="20"/>
              </w:rPr>
              <w:t>-leverage technology for social and economic development.</w:t>
            </w:r>
            <w:r w:rsidR="00C14BBA" w:rsidRPr="00C14BBA">
              <w:rPr>
                <w:rFonts w:ascii="Tahoma" w:hAnsi="Tahoma" w:cs="Tahoma"/>
                <w:sz w:val="20"/>
                <w:szCs w:val="20"/>
              </w:rPr>
              <w:t xml:space="preserve"> </w:t>
            </w:r>
          </w:p>
          <w:p w14:paraId="5056AD68" w14:textId="181546A9" w:rsidR="00C14BBA" w:rsidRPr="00C14BBA" w:rsidRDefault="00C14BBA" w:rsidP="00C14BBA">
            <w:pPr>
              <w:spacing w:after="0"/>
              <w:rPr>
                <w:rFonts w:ascii="Tahoma" w:hAnsi="Tahoma" w:cs="Tahoma"/>
                <w:sz w:val="20"/>
                <w:szCs w:val="20"/>
                <w:lang w:val="en-US"/>
              </w:rPr>
            </w:pPr>
          </w:p>
        </w:tc>
        <w:tc>
          <w:tcPr>
            <w:tcW w:w="2790" w:type="dxa"/>
          </w:tcPr>
          <w:p w14:paraId="0F6FAE85" w14:textId="4A86EA86" w:rsidR="00B0427C" w:rsidRDefault="00C14BBA" w:rsidP="00C14BBA">
            <w:pPr>
              <w:spacing w:after="0"/>
              <w:rPr>
                <w:rFonts w:ascii="Tahoma" w:hAnsi="Tahoma" w:cs="Tahoma"/>
                <w:sz w:val="20"/>
                <w:szCs w:val="20"/>
              </w:rPr>
            </w:pPr>
            <w:r w:rsidRPr="00C14BBA">
              <w:rPr>
                <w:rFonts w:ascii="Tahoma" w:hAnsi="Tahoma" w:cs="Tahoma"/>
                <w:sz w:val="20"/>
                <w:szCs w:val="20"/>
              </w:rPr>
              <w:t xml:space="preserve">- </w:t>
            </w:r>
            <w:r w:rsidR="00B0427C">
              <w:rPr>
                <w:rFonts w:ascii="Tahoma" w:hAnsi="Tahoma" w:cs="Tahoma"/>
                <w:sz w:val="20"/>
                <w:szCs w:val="20"/>
              </w:rPr>
              <w:t>High cost of Starlink Services.</w:t>
            </w:r>
          </w:p>
          <w:p w14:paraId="43077445" w14:textId="11E99561" w:rsidR="00B0427C" w:rsidRDefault="00B0427C" w:rsidP="00C14BBA">
            <w:pPr>
              <w:spacing w:after="0"/>
              <w:rPr>
                <w:rFonts w:ascii="Tahoma" w:hAnsi="Tahoma" w:cs="Tahoma"/>
                <w:sz w:val="20"/>
                <w:szCs w:val="20"/>
              </w:rPr>
            </w:pPr>
            <w:r>
              <w:rPr>
                <w:rFonts w:ascii="Tahoma" w:hAnsi="Tahoma" w:cs="Tahoma"/>
                <w:sz w:val="20"/>
                <w:szCs w:val="20"/>
              </w:rPr>
              <w:t>-economic inequality from technology costs.</w:t>
            </w:r>
          </w:p>
          <w:p w14:paraId="6F5CE6C5" w14:textId="34DFF816" w:rsidR="00C14BBA" w:rsidRDefault="00B0427C" w:rsidP="00C14BBA">
            <w:pPr>
              <w:spacing w:after="0"/>
              <w:rPr>
                <w:rFonts w:ascii="Tahoma" w:hAnsi="Tahoma" w:cs="Tahoma"/>
                <w:sz w:val="20"/>
                <w:szCs w:val="20"/>
              </w:rPr>
            </w:pPr>
            <w:r>
              <w:rPr>
                <w:rFonts w:ascii="Tahoma" w:hAnsi="Tahoma" w:cs="Tahoma"/>
                <w:sz w:val="20"/>
                <w:szCs w:val="20"/>
              </w:rPr>
              <w:t>-</w:t>
            </w:r>
            <w:r w:rsidR="00391AFC">
              <w:rPr>
                <w:rFonts w:ascii="Tahoma" w:hAnsi="Tahoma" w:cs="Tahoma"/>
                <w:sz w:val="20"/>
                <w:szCs w:val="20"/>
              </w:rPr>
              <w:t>cybersecurity risks.</w:t>
            </w:r>
          </w:p>
          <w:p w14:paraId="5DBBD637" w14:textId="77777777" w:rsidR="00391AFC" w:rsidRDefault="00391AFC" w:rsidP="00C14BBA">
            <w:pPr>
              <w:spacing w:after="0"/>
              <w:rPr>
                <w:rFonts w:ascii="Tahoma" w:hAnsi="Tahoma" w:cs="Tahoma"/>
                <w:sz w:val="20"/>
                <w:szCs w:val="20"/>
              </w:rPr>
            </w:pPr>
            <w:r>
              <w:rPr>
                <w:rFonts w:ascii="Tahoma" w:hAnsi="Tahoma" w:cs="Tahoma"/>
                <w:sz w:val="20"/>
                <w:szCs w:val="20"/>
              </w:rPr>
              <w:t>-risk of widening the digital divide if infrastructure and skills development are not evenly distributed.</w:t>
            </w:r>
          </w:p>
          <w:p w14:paraId="28474F5E" w14:textId="0C777478" w:rsidR="00391AFC" w:rsidRPr="00C14BBA" w:rsidRDefault="00391AFC" w:rsidP="00C14BBA">
            <w:pPr>
              <w:spacing w:after="0"/>
              <w:rPr>
                <w:rFonts w:ascii="Tahoma" w:hAnsi="Tahoma" w:cs="Tahoma"/>
                <w:sz w:val="20"/>
                <w:szCs w:val="20"/>
                <w:lang w:val="en-US"/>
              </w:rPr>
            </w:pPr>
          </w:p>
        </w:tc>
      </w:tr>
      <w:tr w:rsidR="00C14BBA" w:rsidRPr="00C14BBA" w14:paraId="5134FE87" w14:textId="77777777" w:rsidTr="00C14BBA">
        <w:tc>
          <w:tcPr>
            <w:tcW w:w="2789" w:type="dxa"/>
          </w:tcPr>
          <w:p w14:paraId="24CC2EE0" w14:textId="47DDF88B" w:rsidR="00C14BBA" w:rsidRPr="00C14BBA" w:rsidRDefault="00D7672E" w:rsidP="00C14BBA">
            <w:pPr>
              <w:spacing w:after="0"/>
              <w:rPr>
                <w:rFonts w:ascii="Tahoma" w:hAnsi="Tahoma" w:cs="Tahoma"/>
                <w:sz w:val="20"/>
                <w:szCs w:val="20"/>
                <w:lang w:val="en-US"/>
              </w:rPr>
            </w:pPr>
            <w:r w:rsidRPr="00C14BBA">
              <w:rPr>
                <w:rFonts w:ascii="Tahoma" w:hAnsi="Tahoma" w:cs="Tahoma"/>
                <w:b/>
                <w:sz w:val="20"/>
                <w:szCs w:val="20"/>
              </w:rPr>
              <w:t xml:space="preserve">LEGAL </w:t>
            </w:r>
          </w:p>
        </w:tc>
        <w:tc>
          <w:tcPr>
            <w:tcW w:w="2789" w:type="dxa"/>
          </w:tcPr>
          <w:p w14:paraId="261169D9" w14:textId="696D6B61" w:rsidR="00BE0A2F" w:rsidRDefault="00C14BBA" w:rsidP="00C14BBA">
            <w:pPr>
              <w:spacing w:after="0"/>
              <w:rPr>
                <w:rFonts w:ascii="Tahoma" w:hAnsi="Tahoma" w:cs="Tahoma"/>
                <w:sz w:val="20"/>
                <w:szCs w:val="20"/>
              </w:rPr>
            </w:pPr>
            <w:r w:rsidRPr="00C14BBA">
              <w:rPr>
                <w:rFonts w:ascii="Tahoma" w:hAnsi="Tahoma" w:cs="Tahoma"/>
                <w:sz w:val="20"/>
                <w:szCs w:val="20"/>
              </w:rPr>
              <w:t>-</w:t>
            </w:r>
            <w:r w:rsidR="00BE0A2F">
              <w:rPr>
                <w:rFonts w:ascii="Tahoma" w:hAnsi="Tahoma" w:cs="Tahoma"/>
                <w:sz w:val="20"/>
                <w:szCs w:val="20"/>
              </w:rPr>
              <w:t>Regulatory reforms in ICT and Finance.</w:t>
            </w:r>
          </w:p>
          <w:p w14:paraId="6A0F9D3F" w14:textId="05167896" w:rsidR="00C14BBA" w:rsidRPr="00C14BBA" w:rsidRDefault="00BE0A2F"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Judicial Independence </w:t>
            </w:r>
          </w:p>
          <w:p w14:paraId="74106242"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 xml:space="preserve">- Ease of doing business reforms. </w:t>
            </w:r>
          </w:p>
          <w:p w14:paraId="482F10F4" w14:textId="4651BF6D"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Supportive legal environment. </w:t>
            </w:r>
          </w:p>
        </w:tc>
        <w:tc>
          <w:tcPr>
            <w:tcW w:w="2790" w:type="dxa"/>
          </w:tcPr>
          <w:p w14:paraId="160AF593" w14:textId="7C428EBC" w:rsidR="00C14BBA" w:rsidRDefault="00C14BBA" w:rsidP="00C14BBA">
            <w:pPr>
              <w:spacing w:after="0"/>
              <w:rPr>
                <w:rFonts w:ascii="Tahoma" w:hAnsi="Tahoma" w:cs="Tahoma"/>
                <w:sz w:val="20"/>
                <w:szCs w:val="20"/>
              </w:rPr>
            </w:pPr>
            <w:r w:rsidRPr="00C14BBA">
              <w:rPr>
                <w:rFonts w:ascii="Tahoma" w:hAnsi="Tahoma" w:cs="Tahoma"/>
                <w:sz w:val="20"/>
                <w:szCs w:val="20"/>
              </w:rPr>
              <w:t xml:space="preserve">- Slow progress in passing Bills that are meant to promote ease of doing business. </w:t>
            </w:r>
          </w:p>
          <w:p w14:paraId="206ACB7E" w14:textId="5EDE360C" w:rsidR="00196A3A" w:rsidRPr="00C14BBA" w:rsidRDefault="00196A3A" w:rsidP="00C14BBA">
            <w:pPr>
              <w:spacing w:after="0"/>
              <w:rPr>
                <w:rFonts w:ascii="Tahoma" w:hAnsi="Tahoma" w:cs="Tahoma"/>
                <w:sz w:val="20"/>
                <w:szCs w:val="20"/>
              </w:rPr>
            </w:pPr>
            <w:r>
              <w:rPr>
                <w:rFonts w:ascii="Tahoma" w:hAnsi="Tahoma" w:cs="Tahoma"/>
                <w:sz w:val="20"/>
                <w:szCs w:val="20"/>
              </w:rPr>
              <w:t>-lingering issues related to public trust in the legal system particularly legal reforms and appointments.</w:t>
            </w:r>
          </w:p>
          <w:p w14:paraId="50AA48B7" w14:textId="49298FAA" w:rsidR="00C14BBA" w:rsidRPr="00C14BBA" w:rsidRDefault="00C14BBA" w:rsidP="00C14BBA">
            <w:pPr>
              <w:spacing w:after="0"/>
              <w:rPr>
                <w:rFonts w:ascii="Tahoma" w:hAnsi="Tahoma" w:cs="Tahoma"/>
                <w:sz w:val="20"/>
                <w:szCs w:val="20"/>
                <w:lang w:val="en-US"/>
              </w:rPr>
            </w:pPr>
            <w:r w:rsidRPr="00C14BBA">
              <w:rPr>
                <w:rFonts w:ascii="Tahoma" w:hAnsi="Tahoma" w:cs="Tahoma"/>
                <w:sz w:val="20"/>
                <w:szCs w:val="20"/>
              </w:rPr>
              <w:t xml:space="preserve"> </w:t>
            </w:r>
          </w:p>
        </w:tc>
        <w:tc>
          <w:tcPr>
            <w:tcW w:w="2790" w:type="dxa"/>
          </w:tcPr>
          <w:p w14:paraId="3085C330" w14:textId="07E5207B" w:rsidR="00747DBC" w:rsidRDefault="00C14BBA" w:rsidP="00C14BBA">
            <w:pPr>
              <w:spacing w:after="0"/>
              <w:rPr>
                <w:rFonts w:ascii="Tahoma" w:hAnsi="Tahoma" w:cs="Tahoma"/>
                <w:sz w:val="20"/>
                <w:szCs w:val="20"/>
              </w:rPr>
            </w:pPr>
            <w:r w:rsidRPr="00C14BBA">
              <w:rPr>
                <w:rFonts w:ascii="Tahoma" w:hAnsi="Tahoma" w:cs="Tahoma"/>
                <w:sz w:val="20"/>
                <w:szCs w:val="20"/>
              </w:rPr>
              <w:t>-</w:t>
            </w:r>
            <w:r w:rsidR="00747DBC">
              <w:rPr>
                <w:rFonts w:ascii="Tahoma" w:hAnsi="Tahoma" w:cs="Tahoma"/>
                <w:sz w:val="20"/>
                <w:szCs w:val="20"/>
              </w:rPr>
              <w:t>New ICT apprenticeship regulations aimed at enhancing human capital in the sector.</w:t>
            </w:r>
          </w:p>
          <w:p w14:paraId="42CDF360" w14:textId="169DCB20" w:rsidR="00C14BBA" w:rsidRPr="00C14BBA" w:rsidRDefault="00747DBC" w:rsidP="00C14BBA">
            <w:pPr>
              <w:spacing w:after="0"/>
              <w:rPr>
                <w:rFonts w:ascii="Tahoma" w:hAnsi="Tahoma" w:cs="Tahoma"/>
                <w:sz w:val="20"/>
                <w:szCs w:val="20"/>
              </w:rPr>
            </w:pPr>
            <w:r>
              <w:rPr>
                <w:rFonts w:ascii="Tahoma" w:hAnsi="Tahoma" w:cs="Tahoma"/>
                <w:sz w:val="20"/>
                <w:szCs w:val="20"/>
              </w:rPr>
              <w:t>-</w:t>
            </w:r>
            <w:r w:rsidR="00C14BBA" w:rsidRPr="00C14BBA">
              <w:rPr>
                <w:rFonts w:ascii="Tahoma" w:hAnsi="Tahoma" w:cs="Tahoma"/>
                <w:sz w:val="20"/>
                <w:szCs w:val="20"/>
              </w:rPr>
              <w:t xml:space="preserve">Special Economic Zones Act/ Policy. </w:t>
            </w:r>
          </w:p>
          <w:p w14:paraId="71FE7CBE"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t>-Ease of Settling, Commercial and other Disputes Bill.</w:t>
            </w:r>
          </w:p>
          <w:p w14:paraId="3BB363BD" w14:textId="77777777" w:rsidR="00C14BBA" w:rsidRDefault="00C14BBA" w:rsidP="00C14BBA">
            <w:pPr>
              <w:spacing w:after="0"/>
              <w:rPr>
                <w:rFonts w:ascii="Tahoma" w:hAnsi="Tahoma" w:cs="Tahoma"/>
                <w:sz w:val="20"/>
                <w:szCs w:val="20"/>
              </w:rPr>
            </w:pPr>
            <w:r w:rsidRPr="00C14BBA">
              <w:rPr>
                <w:rFonts w:ascii="Tahoma" w:hAnsi="Tahoma" w:cs="Tahoma"/>
                <w:sz w:val="20"/>
                <w:szCs w:val="20"/>
              </w:rPr>
              <w:lastRenderedPageBreak/>
              <w:t>-Amendment of the Indigenization and Economic Empowerment Policy</w:t>
            </w:r>
          </w:p>
          <w:p w14:paraId="2FB479C9" w14:textId="3C724AD5" w:rsidR="00196A3A" w:rsidRPr="00C14BBA" w:rsidRDefault="00196A3A" w:rsidP="00C14BBA">
            <w:pPr>
              <w:spacing w:after="0"/>
              <w:rPr>
                <w:rFonts w:ascii="Tahoma" w:hAnsi="Tahoma" w:cs="Tahoma"/>
                <w:sz w:val="20"/>
                <w:szCs w:val="20"/>
                <w:lang w:val="en-US"/>
              </w:rPr>
            </w:pPr>
            <w:r>
              <w:rPr>
                <w:rFonts w:ascii="Tahoma" w:hAnsi="Tahoma" w:cs="Tahoma"/>
                <w:sz w:val="20"/>
                <w:szCs w:val="20"/>
              </w:rPr>
              <w:t>-Abolition of death penalty aligns with progressive human rights standards.</w:t>
            </w:r>
          </w:p>
        </w:tc>
        <w:tc>
          <w:tcPr>
            <w:tcW w:w="2790" w:type="dxa"/>
          </w:tcPr>
          <w:p w14:paraId="2ADC9E1F" w14:textId="77777777" w:rsidR="00C14BBA" w:rsidRPr="00C14BBA" w:rsidRDefault="00C14BBA" w:rsidP="00C14BBA">
            <w:pPr>
              <w:spacing w:after="0"/>
              <w:rPr>
                <w:rFonts w:ascii="Tahoma" w:hAnsi="Tahoma" w:cs="Tahoma"/>
                <w:sz w:val="20"/>
                <w:szCs w:val="20"/>
              </w:rPr>
            </w:pPr>
            <w:r w:rsidRPr="00C14BBA">
              <w:rPr>
                <w:rFonts w:ascii="Tahoma" w:hAnsi="Tahoma" w:cs="Tahoma"/>
                <w:sz w:val="20"/>
                <w:szCs w:val="20"/>
              </w:rPr>
              <w:lastRenderedPageBreak/>
              <w:t xml:space="preserve">-Slow progress in resolving commercial court cases. </w:t>
            </w:r>
          </w:p>
          <w:p w14:paraId="6CAAE57A" w14:textId="247F4BC0" w:rsidR="00C14BBA" w:rsidRDefault="00196A3A" w:rsidP="00C14BBA">
            <w:pPr>
              <w:spacing w:after="0"/>
              <w:rPr>
                <w:rFonts w:ascii="Tahoma" w:hAnsi="Tahoma" w:cs="Tahoma"/>
                <w:sz w:val="20"/>
                <w:szCs w:val="20"/>
              </w:rPr>
            </w:pPr>
            <w:r>
              <w:rPr>
                <w:rFonts w:ascii="Tahoma" w:hAnsi="Tahoma" w:cs="Tahoma"/>
                <w:sz w:val="20"/>
                <w:szCs w:val="20"/>
              </w:rPr>
              <w:t>-judicial independence</w:t>
            </w:r>
          </w:p>
          <w:p w14:paraId="4289D7D8" w14:textId="7927F2AC" w:rsidR="00196A3A" w:rsidRPr="00C14BBA" w:rsidRDefault="00196A3A" w:rsidP="00C14BBA">
            <w:pPr>
              <w:spacing w:after="0"/>
              <w:rPr>
                <w:rFonts w:ascii="Tahoma" w:hAnsi="Tahoma" w:cs="Tahoma"/>
                <w:sz w:val="20"/>
                <w:szCs w:val="20"/>
              </w:rPr>
            </w:pPr>
            <w:r>
              <w:rPr>
                <w:rFonts w:ascii="Tahoma" w:hAnsi="Tahoma" w:cs="Tahoma"/>
                <w:sz w:val="20"/>
                <w:szCs w:val="20"/>
              </w:rPr>
              <w:t>-potential for legal disputes with the transition to new currency.</w:t>
            </w:r>
          </w:p>
          <w:p w14:paraId="39B0DDAD" w14:textId="77777777" w:rsidR="00C14BBA" w:rsidRPr="00C14BBA" w:rsidRDefault="00C14BBA" w:rsidP="00C14BBA">
            <w:pPr>
              <w:spacing w:after="0"/>
              <w:rPr>
                <w:rFonts w:ascii="Tahoma" w:hAnsi="Tahoma" w:cs="Tahoma"/>
                <w:sz w:val="20"/>
                <w:szCs w:val="20"/>
                <w:lang w:val="en-US"/>
              </w:rPr>
            </w:pPr>
          </w:p>
        </w:tc>
      </w:tr>
      <w:tr w:rsidR="00C14BBA" w:rsidRPr="00C14BBA" w14:paraId="70796ADB" w14:textId="77777777" w:rsidTr="00C14BBA">
        <w:tc>
          <w:tcPr>
            <w:tcW w:w="2789" w:type="dxa"/>
          </w:tcPr>
          <w:p w14:paraId="0D7EF9C9" w14:textId="4E5B2274" w:rsidR="00C14BBA" w:rsidRPr="00C14BBA" w:rsidRDefault="00D7672E" w:rsidP="00C14BBA">
            <w:pPr>
              <w:spacing w:after="0"/>
              <w:rPr>
                <w:rFonts w:ascii="Tahoma" w:hAnsi="Tahoma" w:cs="Tahoma"/>
                <w:b/>
                <w:sz w:val="20"/>
                <w:szCs w:val="20"/>
              </w:rPr>
            </w:pPr>
            <w:r w:rsidRPr="00C14BBA">
              <w:rPr>
                <w:rFonts w:ascii="Tahoma" w:hAnsi="Tahoma" w:cs="Tahoma"/>
                <w:b/>
                <w:sz w:val="20"/>
                <w:szCs w:val="20"/>
              </w:rPr>
              <w:t xml:space="preserve">ENVIRONMENTAL </w:t>
            </w:r>
          </w:p>
        </w:tc>
        <w:tc>
          <w:tcPr>
            <w:tcW w:w="2789" w:type="dxa"/>
          </w:tcPr>
          <w:p w14:paraId="01BB08FF" w14:textId="337CDBED" w:rsidR="00BE0A2F" w:rsidRDefault="00C14BBA" w:rsidP="00C14BBA">
            <w:pPr>
              <w:spacing w:after="0"/>
              <w:rPr>
                <w:rFonts w:ascii="Tahoma" w:hAnsi="Tahoma" w:cs="Tahoma"/>
                <w:sz w:val="20"/>
                <w:szCs w:val="20"/>
              </w:rPr>
            </w:pPr>
            <w:r w:rsidRPr="00C14BBA">
              <w:rPr>
                <w:rFonts w:ascii="Tahoma" w:hAnsi="Tahoma" w:cs="Tahoma"/>
                <w:sz w:val="20"/>
                <w:szCs w:val="20"/>
              </w:rPr>
              <w:t>-</w:t>
            </w:r>
            <w:r w:rsidR="00BE0A2F">
              <w:rPr>
                <w:rFonts w:ascii="Tahoma" w:hAnsi="Tahoma" w:cs="Tahoma"/>
                <w:sz w:val="20"/>
                <w:szCs w:val="20"/>
              </w:rPr>
              <w:t>Commitment to climate action.</w:t>
            </w:r>
          </w:p>
          <w:p w14:paraId="627206AB" w14:textId="7F54BCD4" w:rsidR="00196A3A" w:rsidRDefault="00BE0A2F" w:rsidP="00C14BBA">
            <w:pPr>
              <w:spacing w:after="0"/>
              <w:rPr>
                <w:rFonts w:ascii="Tahoma" w:hAnsi="Tahoma" w:cs="Tahoma"/>
                <w:sz w:val="20"/>
                <w:szCs w:val="20"/>
              </w:rPr>
            </w:pPr>
            <w:r>
              <w:rPr>
                <w:rFonts w:ascii="Tahoma" w:hAnsi="Tahoma" w:cs="Tahoma"/>
                <w:sz w:val="20"/>
                <w:szCs w:val="20"/>
              </w:rPr>
              <w:t>-</w:t>
            </w:r>
            <w:r w:rsidR="00196A3A">
              <w:rPr>
                <w:rFonts w:ascii="Tahoma" w:hAnsi="Tahoma" w:cs="Tahoma"/>
                <w:sz w:val="20"/>
                <w:szCs w:val="20"/>
              </w:rPr>
              <w:t>Active environmental engagement.</w:t>
            </w:r>
          </w:p>
          <w:p w14:paraId="5B413985" w14:textId="285816C6" w:rsidR="00C14BBA" w:rsidRPr="00C14BBA" w:rsidRDefault="00196A3A" w:rsidP="00C14BBA">
            <w:pPr>
              <w:spacing w:after="0"/>
              <w:rPr>
                <w:rFonts w:ascii="Tahoma" w:hAnsi="Tahoma" w:cs="Tahoma"/>
                <w:sz w:val="20"/>
                <w:szCs w:val="20"/>
                <w:lang w:val="en-US"/>
              </w:rPr>
            </w:pPr>
            <w:r>
              <w:rPr>
                <w:rFonts w:ascii="Tahoma" w:hAnsi="Tahoma" w:cs="Tahoma"/>
                <w:sz w:val="20"/>
                <w:szCs w:val="20"/>
              </w:rPr>
              <w:t>-Legislative efforts (Climate Change Bill)</w:t>
            </w:r>
          </w:p>
        </w:tc>
        <w:tc>
          <w:tcPr>
            <w:tcW w:w="2790" w:type="dxa"/>
          </w:tcPr>
          <w:p w14:paraId="3E00EF2D" w14:textId="00C3C0FD" w:rsidR="00C14BBA" w:rsidRDefault="00C14BBA" w:rsidP="00C14BBA">
            <w:pPr>
              <w:spacing w:after="0"/>
              <w:rPr>
                <w:rFonts w:ascii="Tahoma" w:hAnsi="Tahoma" w:cs="Tahoma"/>
                <w:sz w:val="20"/>
                <w:szCs w:val="20"/>
              </w:rPr>
            </w:pPr>
            <w:r w:rsidRPr="00C14BBA">
              <w:rPr>
                <w:rFonts w:ascii="Tahoma" w:hAnsi="Tahoma" w:cs="Tahoma"/>
                <w:sz w:val="20"/>
                <w:szCs w:val="20"/>
              </w:rPr>
              <w:t xml:space="preserve">- High regulatory fees. </w:t>
            </w:r>
          </w:p>
          <w:p w14:paraId="70CF4F99" w14:textId="67AF6CB4" w:rsidR="00196A3A" w:rsidRDefault="00196A3A" w:rsidP="00C14BBA">
            <w:pPr>
              <w:spacing w:after="0"/>
              <w:rPr>
                <w:rFonts w:ascii="Tahoma" w:hAnsi="Tahoma" w:cs="Tahoma"/>
                <w:sz w:val="20"/>
                <w:szCs w:val="20"/>
              </w:rPr>
            </w:pPr>
            <w:r>
              <w:rPr>
                <w:rFonts w:ascii="Tahoma" w:hAnsi="Tahoma" w:cs="Tahoma"/>
                <w:sz w:val="20"/>
                <w:szCs w:val="20"/>
              </w:rPr>
              <w:t>-vulnerability to climate change</w:t>
            </w:r>
          </w:p>
          <w:p w14:paraId="4FEA36CB" w14:textId="57187778" w:rsidR="00196A3A" w:rsidRPr="00C14BBA" w:rsidRDefault="00196A3A" w:rsidP="00C14BBA">
            <w:pPr>
              <w:spacing w:after="0"/>
              <w:rPr>
                <w:rFonts w:ascii="Tahoma" w:hAnsi="Tahoma" w:cs="Tahoma"/>
                <w:sz w:val="20"/>
                <w:szCs w:val="20"/>
              </w:rPr>
            </w:pPr>
          </w:p>
          <w:p w14:paraId="70488CED" w14:textId="77777777" w:rsidR="00C14BBA" w:rsidRPr="00C14BBA" w:rsidRDefault="00C14BBA" w:rsidP="005917AE">
            <w:pPr>
              <w:spacing w:after="0"/>
              <w:rPr>
                <w:rFonts w:ascii="Tahoma" w:hAnsi="Tahoma" w:cs="Tahoma"/>
                <w:sz w:val="20"/>
                <w:szCs w:val="20"/>
                <w:lang w:val="en-US"/>
              </w:rPr>
            </w:pPr>
          </w:p>
        </w:tc>
        <w:tc>
          <w:tcPr>
            <w:tcW w:w="2790" w:type="dxa"/>
          </w:tcPr>
          <w:p w14:paraId="4327ADB2" w14:textId="77777777" w:rsidR="00C14BBA" w:rsidRDefault="00C14BBA" w:rsidP="00C14BBA">
            <w:pPr>
              <w:spacing w:after="0"/>
              <w:rPr>
                <w:rFonts w:ascii="Tahoma" w:hAnsi="Tahoma" w:cs="Tahoma"/>
                <w:sz w:val="20"/>
                <w:szCs w:val="20"/>
              </w:rPr>
            </w:pPr>
            <w:r w:rsidRPr="00C14BBA">
              <w:rPr>
                <w:rFonts w:ascii="Tahoma" w:hAnsi="Tahoma" w:cs="Tahoma"/>
                <w:sz w:val="20"/>
                <w:szCs w:val="20"/>
              </w:rPr>
              <w:t xml:space="preserve">-Increasing global and national interest in climate change.  </w:t>
            </w:r>
          </w:p>
          <w:p w14:paraId="2A534DF2" w14:textId="7AF8D638" w:rsidR="00196A3A" w:rsidRPr="00C14BBA" w:rsidRDefault="00196A3A" w:rsidP="00C14BBA">
            <w:pPr>
              <w:spacing w:after="0"/>
              <w:rPr>
                <w:rFonts w:ascii="Tahoma" w:hAnsi="Tahoma" w:cs="Tahoma"/>
                <w:sz w:val="20"/>
                <w:szCs w:val="20"/>
                <w:lang w:val="en-US"/>
              </w:rPr>
            </w:pPr>
            <w:r>
              <w:rPr>
                <w:rFonts w:ascii="Tahoma" w:hAnsi="Tahoma" w:cs="Tahoma"/>
                <w:sz w:val="20"/>
                <w:szCs w:val="20"/>
              </w:rPr>
              <w:t>-public awareness and education.</w:t>
            </w:r>
          </w:p>
        </w:tc>
        <w:tc>
          <w:tcPr>
            <w:tcW w:w="2790" w:type="dxa"/>
          </w:tcPr>
          <w:p w14:paraId="703C4B19" w14:textId="77777777" w:rsidR="00196A3A" w:rsidRDefault="00C14BBA" w:rsidP="00C14BBA">
            <w:pPr>
              <w:spacing w:after="0"/>
              <w:rPr>
                <w:rFonts w:ascii="Tahoma" w:hAnsi="Tahoma" w:cs="Tahoma"/>
                <w:sz w:val="20"/>
                <w:szCs w:val="20"/>
              </w:rPr>
            </w:pPr>
            <w:r w:rsidRPr="00C14BBA">
              <w:rPr>
                <w:rFonts w:ascii="Tahoma" w:hAnsi="Tahoma" w:cs="Tahoma"/>
                <w:sz w:val="20"/>
                <w:szCs w:val="20"/>
              </w:rPr>
              <w:t xml:space="preserve">- </w:t>
            </w:r>
            <w:r w:rsidR="00196A3A">
              <w:rPr>
                <w:rFonts w:ascii="Tahoma" w:hAnsi="Tahoma" w:cs="Tahoma"/>
                <w:sz w:val="20"/>
                <w:szCs w:val="20"/>
              </w:rPr>
              <w:t>Environmental degradation</w:t>
            </w:r>
          </w:p>
          <w:p w14:paraId="58E1FB7A" w14:textId="30459D7D" w:rsidR="00C14BBA" w:rsidRPr="005917AE" w:rsidRDefault="00196A3A" w:rsidP="00C14BBA">
            <w:pPr>
              <w:spacing w:after="0"/>
              <w:rPr>
                <w:rFonts w:ascii="Tahoma" w:hAnsi="Tahoma" w:cs="Tahoma"/>
                <w:sz w:val="20"/>
                <w:szCs w:val="20"/>
              </w:rPr>
            </w:pPr>
            <w:r>
              <w:rPr>
                <w:rFonts w:ascii="Tahoma" w:hAnsi="Tahoma" w:cs="Tahoma"/>
                <w:sz w:val="20"/>
                <w:szCs w:val="20"/>
              </w:rPr>
              <w:t>-implementation and enforcement of environmental regulations.</w:t>
            </w:r>
            <w:r w:rsidR="00C14BBA" w:rsidRPr="00C14BBA">
              <w:rPr>
                <w:rFonts w:ascii="Tahoma" w:hAnsi="Tahoma" w:cs="Tahoma"/>
                <w:sz w:val="20"/>
                <w:szCs w:val="20"/>
              </w:rPr>
              <w:t xml:space="preserve">  </w:t>
            </w:r>
          </w:p>
        </w:tc>
      </w:tr>
    </w:tbl>
    <w:p w14:paraId="72253237" w14:textId="77777777" w:rsidR="00C14BBA" w:rsidRDefault="00C14BBA">
      <w:pPr>
        <w:rPr>
          <w:rFonts w:ascii="Tahoma" w:hAnsi="Tahoma" w:cs="Tahoma"/>
          <w:sz w:val="24"/>
          <w:szCs w:val="24"/>
          <w:lang w:val="en-US"/>
        </w:rPr>
      </w:pPr>
    </w:p>
    <w:p w14:paraId="16875F7B" w14:textId="77777777" w:rsidR="00C14BBA" w:rsidRDefault="00C14BBA">
      <w:pPr>
        <w:rPr>
          <w:rFonts w:ascii="Tahoma" w:hAnsi="Tahoma" w:cs="Tahoma"/>
          <w:sz w:val="24"/>
          <w:szCs w:val="24"/>
          <w:lang w:val="en-US"/>
        </w:rPr>
      </w:pPr>
    </w:p>
    <w:p w14:paraId="167E0DA1" w14:textId="77777777" w:rsidR="00C14BBA" w:rsidRDefault="00C14BBA">
      <w:pPr>
        <w:rPr>
          <w:rFonts w:ascii="Tahoma" w:hAnsi="Tahoma" w:cs="Tahoma"/>
          <w:sz w:val="24"/>
          <w:szCs w:val="24"/>
          <w:lang w:val="en-US"/>
        </w:rPr>
      </w:pPr>
    </w:p>
    <w:p w14:paraId="7C41B24C" w14:textId="77777777" w:rsidR="00F26C2A" w:rsidRDefault="00F26C2A">
      <w:pPr>
        <w:rPr>
          <w:rFonts w:ascii="Tahoma" w:hAnsi="Tahoma" w:cs="Tahoma"/>
          <w:sz w:val="24"/>
          <w:szCs w:val="24"/>
          <w:lang w:val="en-US"/>
        </w:rPr>
      </w:pPr>
    </w:p>
    <w:p w14:paraId="6E150930" w14:textId="77777777" w:rsidR="00F26C2A" w:rsidRDefault="00F26C2A">
      <w:pPr>
        <w:rPr>
          <w:rFonts w:ascii="Tahoma" w:hAnsi="Tahoma" w:cs="Tahoma"/>
          <w:sz w:val="24"/>
          <w:szCs w:val="24"/>
          <w:lang w:val="en-US"/>
        </w:rPr>
      </w:pPr>
    </w:p>
    <w:p w14:paraId="1D158CE6" w14:textId="77777777" w:rsidR="00F26C2A" w:rsidRDefault="00F26C2A">
      <w:pPr>
        <w:rPr>
          <w:rFonts w:ascii="Tahoma" w:hAnsi="Tahoma" w:cs="Tahoma"/>
          <w:sz w:val="24"/>
          <w:szCs w:val="24"/>
          <w:lang w:val="en-US"/>
        </w:rPr>
      </w:pPr>
    </w:p>
    <w:p w14:paraId="2E88E7B1" w14:textId="09A98A0F" w:rsidR="00F26C2A" w:rsidRPr="00F26C2A" w:rsidRDefault="00F26C2A" w:rsidP="00F26C2A">
      <w:pPr>
        <w:ind w:left="10800"/>
        <w:rPr>
          <w:rFonts w:ascii="Tahoma" w:hAnsi="Tahoma" w:cs="Tahoma"/>
          <w:b/>
          <w:bCs/>
          <w:sz w:val="24"/>
          <w:szCs w:val="24"/>
          <w:lang w:val="en-US"/>
        </w:rPr>
      </w:pPr>
      <w:r w:rsidRPr="00F26C2A">
        <w:rPr>
          <w:rFonts w:ascii="Tahoma" w:hAnsi="Tahoma" w:cs="Tahoma"/>
          <w:b/>
          <w:bCs/>
          <w:sz w:val="24"/>
          <w:szCs w:val="24"/>
          <w:lang w:val="en-US"/>
        </w:rPr>
        <w:t>NECF Secretariat 2024</w:t>
      </w:r>
      <w:r w:rsidRPr="00F26C2A">
        <w:rPr>
          <w:rFonts w:ascii="Tahoma" w:hAnsi="Tahoma" w:cs="Tahoma"/>
          <w:b/>
          <w:bCs/>
          <w:sz w:val="24"/>
          <w:szCs w:val="24"/>
          <w:lang w:val="en-US"/>
        </w:rPr>
        <w:tab/>
      </w:r>
    </w:p>
    <w:sectPr w:rsidR="00F26C2A" w:rsidRPr="00F26C2A" w:rsidSect="00D7672E">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46958" w14:textId="77777777" w:rsidR="007D119B" w:rsidRPr="00593E73" w:rsidRDefault="007D119B" w:rsidP="00654F03">
      <w:pPr>
        <w:spacing w:after="0" w:line="240" w:lineRule="auto"/>
      </w:pPr>
      <w:r w:rsidRPr="00593E73">
        <w:separator/>
      </w:r>
    </w:p>
  </w:endnote>
  <w:endnote w:type="continuationSeparator" w:id="0">
    <w:p w14:paraId="38EF87A4" w14:textId="77777777" w:rsidR="007D119B" w:rsidRPr="00593E73" w:rsidRDefault="007D119B" w:rsidP="00654F03">
      <w:pPr>
        <w:spacing w:after="0" w:line="240" w:lineRule="auto"/>
      </w:pPr>
      <w:r w:rsidRPr="00593E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2935025"/>
      <w:docPartObj>
        <w:docPartGallery w:val="Page Numbers (Bottom of Page)"/>
        <w:docPartUnique/>
      </w:docPartObj>
    </w:sdtPr>
    <w:sdtEndPr>
      <w:rPr>
        <w:color w:val="7F7F7F" w:themeColor="background1" w:themeShade="7F"/>
        <w:spacing w:val="60"/>
      </w:rPr>
    </w:sdtEndPr>
    <w:sdtContent>
      <w:p w14:paraId="2370197C" w14:textId="76FE746B" w:rsidR="0063000E" w:rsidRDefault="006300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NECF</w:t>
        </w:r>
      </w:p>
    </w:sdtContent>
  </w:sdt>
  <w:p w14:paraId="4C6DA4C3" w14:textId="77777777" w:rsidR="00022BFE" w:rsidRPr="00593E73" w:rsidRDefault="00022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9AC55" w14:textId="77777777" w:rsidR="007D119B" w:rsidRPr="00593E73" w:rsidRDefault="007D119B" w:rsidP="00654F03">
      <w:pPr>
        <w:spacing w:after="0" w:line="240" w:lineRule="auto"/>
      </w:pPr>
      <w:r w:rsidRPr="00593E73">
        <w:separator/>
      </w:r>
    </w:p>
  </w:footnote>
  <w:footnote w:type="continuationSeparator" w:id="0">
    <w:p w14:paraId="01A58D0A" w14:textId="77777777" w:rsidR="007D119B" w:rsidRPr="00593E73" w:rsidRDefault="007D119B" w:rsidP="00654F03">
      <w:pPr>
        <w:spacing w:after="0" w:line="240" w:lineRule="auto"/>
      </w:pPr>
      <w:r w:rsidRPr="00593E7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C6C30" w14:textId="77777777" w:rsidR="0063000E" w:rsidRDefault="0063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4C0E9" w14:textId="77777777" w:rsidR="00022BFE" w:rsidRPr="00593E73" w:rsidRDefault="00022B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0455"/>
    <w:multiLevelType w:val="multilevel"/>
    <w:tmpl w:val="C85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85203"/>
    <w:multiLevelType w:val="multilevel"/>
    <w:tmpl w:val="17A44E38"/>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6457C93"/>
    <w:multiLevelType w:val="hybridMultilevel"/>
    <w:tmpl w:val="DD2C933A"/>
    <w:lvl w:ilvl="0" w:tplc="3009001B">
      <w:start w:val="1"/>
      <w:numFmt w:val="lowerRoman"/>
      <w:lvlText w:val="%1."/>
      <w:lvlJc w:val="righ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DAE724D"/>
    <w:multiLevelType w:val="hybridMultilevel"/>
    <w:tmpl w:val="7F80F74A"/>
    <w:lvl w:ilvl="0" w:tplc="30090001">
      <w:start w:val="1"/>
      <w:numFmt w:val="bullet"/>
      <w:lvlText w:val=""/>
      <w:lvlJc w:val="left"/>
      <w:pPr>
        <w:ind w:left="1440" w:hanging="360"/>
      </w:pPr>
      <w:rPr>
        <w:rFonts w:ascii="Symbol" w:hAnsi="Symbol" w:hint="default"/>
      </w:rPr>
    </w:lvl>
    <w:lvl w:ilvl="1" w:tplc="30090003" w:tentative="1">
      <w:start w:val="1"/>
      <w:numFmt w:val="bullet"/>
      <w:lvlText w:val="o"/>
      <w:lvlJc w:val="left"/>
      <w:pPr>
        <w:ind w:left="2160" w:hanging="360"/>
      </w:pPr>
      <w:rPr>
        <w:rFonts w:ascii="Courier New" w:hAnsi="Courier New" w:hint="default"/>
      </w:rPr>
    </w:lvl>
    <w:lvl w:ilvl="2" w:tplc="30090005" w:tentative="1">
      <w:start w:val="1"/>
      <w:numFmt w:val="bullet"/>
      <w:lvlText w:val=""/>
      <w:lvlJc w:val="left"/>
      <w:pPr>
        <w:ind w:left="2880" w:hanging="360"/>
      </w:pPr>
      <w:rPr>
        <w:rFonts w:ascii="Wingdings" w:hAnsi="Wingdings" w:hint="default"/>
      </w:rPr>
    </w:lvl>
    <w:lvl w:ilvl="3" w:tplc="30090001" w:tentative="1">
      <w:start w:val="1"/>
      <w:numFmt w:val="bullet"/>
      <w:lvlText w:val=""/>
      <w:lvlJc w:val="left"/>
      <w:pPr>
        <w:ind w:left="3600" w:hanging="360"/>
      </w:pPr>
      <w:rPr>
        <w:rFonts w:ascii="Symbol" w:hAnsi="Symbol" w:hint="default"/>
      </w:rPr>
    </w:lvl>
    <w:lvl w:ilvl="4" w:tplc="30090003" w:tentative="1">
      <w:start w:val="1"/>
      <w:numFmt w:val="bullet"/>
      <w:lvlText w:val="o"/>
      <w:lvlJc w:val="left"/>
      <w:pPr>
        <w:ind w:left="4320" w:hanging="360"/>
      </w:pPr>
      <w:rPr>
        <w:rFonts w:ascii="Courier New" w:hAnsi="Courier New" w:hint="default"/>
      </w:rPr>
    </w:lvl>
    <w:lvl w:ilvl="5" w:tplc="30090005" w:tentative="1">
      <w:start w:val="1"/>
      <w:numFmt w:val="bullet"/>
      <w:lvlText w:val=""/>
      <w:lvlJc w:val="left"/>
      <w:pPr>
        <w:ind w:left="5040" w:hanging="360"/>
      </w:pPr>
      <w:rPr>
        <w:rFonts w:ascii="Wingdings" w:hAnsi="Wingdings" w:hint="default"/>
      </w:rPr>
    </w:lvl>
    <w:lvl w:ilvl="6" w:tplc="30090001" w:tentative="1">
      <w:start w:val="1"/>
      <w:numFmt w:val="bullet"/>
      <w:lvlText w:val=""/>
      <w:lvlJc w:val="left"/>
      <w:pPr>
        <w:ind w:left="5760" w:hanging="360"/>
      </w:pPr>
      <w:rPr>
        <w:rFonts w:ascii="Symbol" w:hAnsi="Symbol" w:hint="default"/>
      </w:rPr>
    </w:lvl>
    <w:lvl w:ilvl="7" w:tplc="30090003" w:tentative="1">
      <w:start w:val="1"/>
      <w:numFmt w:val="bullet"/>
      <w:lvlText w:val="o"/>
      <w:lvlJc w:val="left"/>
      <w:pPr>
        <w:ind w:left="6480" w:hanging="360"/>
      </w:pPr>
      <w:rPr>
        <w:rFonts w:ascii="Courier New" w:hAnsi="Courier New" w:hint="default"/>
      </w:rPr>
    </w:lvl>
    <w:lvl w:ilvl="8" w:tplc="30090005" w:tentative="1">
      <w:start w:val="1"/>
      <w:numFmt w:val="bullet"/>
      <w:lvlText w:val=""/>
      <w:lvlJc w:val="left"/>
      <w:pPr>
        <w:ind w:left="7200" w:hanging="360"/>
      </w:pPr>
      <w:rPr>
        <w:rFonts w:ascii="Wingdings" w:hAnsi="Wingdings" w:hint="default"/>
      </w:rPr>
    </w:lvl>
  </w:abstractNum>
  <w:abstractNum w:abstractNumId="4" w15:restartNumberingAfterBreak="0">
    <w:nsid w:val="41BC791D"/>
    <w:multiLevelType w:val="multilevel"/>
    <w:tmpl w:val="8ADEE224"/>
    <w:lvl w:ilvl="0">
      <w:start w:val="1"/>
      <w:numFmt w:val="decimal"/>
      <w:lvlText w:val="%1."/>
      <w:lvlJc w:val="left"/>
      <w:pPr>
        <w:ind w:left="360" w:hanging="360"/>
      </w:pPr>
      <w:rPr>
        <w:rFonts w:cs="Times New Roman"/>
        <w:b w:val="0"/>
        <w:i w:val="0"/>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5285847"/>
    <w:multiLevelType w:val="multilevel"/>
    <w:tmpl w:val="E6E683FE"/>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85A6EB9"/>
    <w:multiLevelType w:val="hybridMultilevel"/>
    <w:tmpl w:val="0764C950"/>
    <w:lvl w:ilvl="0" w:tplc="30090001">
      <w:start w:val="1"/>
      <w:numFmt w:val="bullet"/>
      <w:lvlText w:val=""/>
      <w:lvlJc w:val="left"/>
      <w:pPr>
        <w:ind w:left="720" w:hanging="360"/>
      </w:pPr>
      <w:rPr>
        <w:rFonts w:ascii="Symbol" w:hAnsi="Symbol" w:hint="default"/>
      </w:rPr>
    </w:lvl>
    <w:lvl w:ilvl="1" w:tplc="30090003">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49366134"/>
    <w:multiLevelType w:val="multilevel"/>
    <w:tmpl w:val="42EE3B14"/>
    <w:lvl w:ilvl="0">
      <w:start w:val="1"/>
      <w:numFmt w:val="decimal"/>
      <w:lvlText w:val="%1"/>
      <w:lvlJc w:val="left"/>
      <w:pPr>
        <w:ind w:left="420" w:hanging="420"/>
      </w:pPr>
      <w:rPr>
        <w:rFonts w:eastAsia="Calibri" w:hint="default"/>
        <w:b w:val="0"/>
        <w:color w:val="auto"/>
        <w:sz w:val="24"/>
      </w:rPr>
    </w:lvl>
    <w:lvl w:ilvl="1">
      <w:start w:val="1"/>
      <w:numFmt w:val="decimal"/>
      <w:lvlText w:val="%1.%2"/>
      <w:lvlJc w:val="left"/>
      <w:pPr>
        <w:ind w:left="720" w:hanging="720"/>
      </w:pPr>
      <w:rPr>
        <w:rFonts w:eastAsia="Calibri" w:hint="default"/>
        <w:b w:val="0"/>
        <w:color w:val="auto"/>
        <w:sz w:val="24"/>
      </w:rPr>
    </w:lvl>
    <w:lvl w:ilvl="2">
      <w:start w:val="1"/>
      <w:numFmt w:val="decimal"/>
      <w:lvlText w:val="%1.%2.%3"/>
      <w:lvlJc w:val="left"/>
      <w:pPr>
        <w:ind w:left="720" w:hanging="720"/>
      </w:pPr>
      <w:rPr>
        <w:rFonts w:eastAsia="Calibri" w:hint="default"/>
        <w:b w:val="0"/>
        <w:color w:val="auto"/>
        <w:sz w:val="24"/>
      </w:rPr>
    </w:lvl>
    <w:lvl w:ilvl="3">
      <w:start w:val="1"/>
      <w:numFmt w:val="decimal"/>
      <w:lvlText w:val="%1.%2.%3.%4"/>
      <w:lvlJc w:val="left"/>
      <w:pPr>
        <w:ind w:left="1080" w:hanging="1080"/>
      </w:pPr>
      <w:rPr>
        <w:rFonts w:eastAsia="Calibri" w:hint="default"/>
        <w:b w:val="0"/>
        <w:color w:val="auto"/>
        <w:sz w:val="24"/>
      </w:rPr>
    </w:lvl>
    <w:lvl w:ilvl="4">
      <w:start w:val="1"/>
      <w:numFmt w:val="decimal"/>
      <w:lvlText w:val="%1.%2.%3.%4.%5"/>
      <w:lvlJc w:val="left"/>
      <w:pPr>
        <w:ind w:left="1440" w:hanging="1440"/>
      </w:pPr>
      <w:rPr>
        <w:rFonts w:eastAsia="Calibri" w:hint="default"/>
        <w:b w:val="0"/>
        <w:color w:val="auto"/>
        <w:sz w:val="24"/>
      </w:rPr>
    </w:lvl>
    <w:lvl w:ilvl="5">
      <w:start w:val="1"/>
      <w:numFmt w:val="decimal"/>
      <w:lvlText w:val="%1.%2.%3.%4.%5.%6"/>
      <w:lvlJc w:val="left"/>
      <w:pPr>
        <w:ind w:left="1440" w:hanging="1440"/>
      </w:pPr>
      <w:rPr>
        <w:rFonts w:eastAsia="Calibri" w:hint="default"/>
        <w:b w:val="0"/>
        <w:color w:val="auto"/>
        <w:sz w:val="24"/>
      </w:rPr>
    </w:lvl>
    <w:lvl w:ilvl="6">
      <w:start w:val="1"/>
      <w:numFmt w:val="decimal"/>
      <w:lvlText w:val="%1.%2.%3.%4.%5.%6.%7"/>
      <w:lvlJc w:val="left"/>
      <w:pPr>
        <w:ind w:left="1800" w:hanging="1800"/>
      </w:pPr>
      <w:rPr>
        <w:rFonts w:eastAsia="Calibri" w:hint="default"/>
        <w:b w:val="0"/>
        <w:color w:val="auto"/>
        <w:sz w:val="24"/>
      </w:rPr>
    </w:lvl>
    <w:lvl w:ilvl="7">
      <w:start w:val="1"/>
      <w:numFmt w:val="decimal"/>
      <w:lvlText w:val="%1.%2.%3.%4.%5.%6.%7.%8"/>
      <w:lvlJc w:val="left"/>
      <w:pPr>
        <w:ind w:left="2160" w:hanging="2160"/>
      </w:pPr>
      <w:rPr>
        <w:rFonts w:eastAsia="Calibri" w:hint="default"/>
        <w:b w:val="0"/>
        <w:color w:val="auto"/>
        <w:sz w:val="24"/>
      </w:rPr>
    </w:lvl>
    <w:lvl w:ilvl="8">
      <w:start w:val="1"/>
      <w:numFmt w:val="decimal"/>
      <w:lvlText w:val="%1.%2.%3.%4.%5.%6.%7.%8.%9"/>
      <w:lvlJc w:val="left"/>
      <w:pPr>
        <w:ind w:left="2160" w:hanging="2160"/>
      </w:pPr>
      <w:rPr>
        <w:rFonts w:eastAsia="Calibri" w:hint="default"/>
        <w:b w:val="0"/>
        <w:color w:val="auto"/>
        <w:sz w:val="24"/>
      </w:rPr>
    </w:lvl>
  </w:abstractNum>
  <w:abstractNum w:abstractNumId="8" w15:restartNumberingAfterBreak="0">
    <w:nsid w:val="498653C7"/>
    <w:multiLevelType w:val="multilevel"/>
    <w:tmpl w:val="749626A8"/>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5D04A29"/>
    <w:multiLevelType w:val="hybridMultilevel"/>
    <w:tmpl w:val="8E3E6264"/>
    <w:lvl w:ilvl="0" w:tplc="30090001">
      <w:start w:val="1"/>
      <w:numFmt w:val="bullet"/>
      <w:lvlText w:val=""/>
      <w:lvlJc w:val="left"/>
      <w:pPr>
        <w:ind w:left="1800" w:hanging="360"/>
      </w:pPr>
      <w:rPr>
        <w:rFonts w:ascii="Symbol" w:hAnsi="Symbol" w:hint="default"/>
      </w:rPr>
    </w:lvl>
    <w:lvl w:ilvl="1" w:tplc="30090003" w:tentative="1">
      <w:start w:val="1"/>
      <w:numFmt w:val="bullet"/>
      <w:lvlText w:val="o"/>
      <w:lvlJc w:val="left"/>
      <w:pPr>
        <w:ind w:left="2520" w:hanging="360"/>
      </w:pPr>
      <w:rPr>
        <w:rFonts w:ascii="Courier New" w:hAnsi="Courier New" w:hint="default"/>
      </w:rPr>
    </w:lvl>
    <w:lvl w:ilvl="2" w:tplc="30090005" w:tentative="1">
      <w:start w:val="1"/>
      <w:numFmt w:val="bullet"/>
      <w:lvlText w:val=""/>
      <w:lvlJc w:val="left"/>
      <w:pPr>
        <w:ind w:left="3240" w:hanging="360"/>
      </w:pPr>
      <w:rPr>
        <w:rFonts w:ascii="Wingdings" w:hAnsi="Wingdings" w:hint="default"/>
      </w:rPr>
    </w:lvl>
    <w:lvl w:ilvl="3" w:tplc="30090001" w:tentative="1">
      <w:start w:val="1"/>
      <w:numFmt w:val="bullet"/>
      <w:lvlText w:val=""/>
      <w:lvlJc w:val="left"/>
      <w:pPr>
        <w:ind w:left="3960" w:hanging="360"/>
      </w:pPr>
      <w:rPr>
        <w:rFonts w:ascii="Symbol" w:hAnsi="Symbol" w:hint="default"/>
      </w:rPr>
    </w:lvl>
    <w:lvl w:ilvl="4" w:tplc="30090003" w:tentative="1">
      <w:start w:val="1"/>
      <w:numFmt w:val="bullet"/>
      <w:lvlText w:val="o"/>
      <w:lvlJc w:val="left"/>
      <w:pPr>
        <w:ind w:left="4680" w:hanging="360"/>
      </w:pPr>
      <w:rPr>
        <w:rFonts w:ascii="Courier New" w:hAnsi="Courier New" w:hint="default"/>
      </w:rPr>
    </w:lvl>
    <w:lvl w:ilvl="5" w:tplc="30090005" w:tentative="1">
      <w:start w:val="1"/>
      <w:numFmt w:val="bullet"/>
      <w:lvlText w:val=""/>
      <w:lvlJc w:val="left"/>
      <w:pPr>
        <w:ind w:left="5400" w:hanging="360"/>
      </w:pPr>
      <w:rPr>
        <w:rFonts w:ascii="Wingdings" w:hAnsi="Wingdings" w:hint="default"/>
      </w:rPr>
    </w:lvl>
    <w:lvl w:ilvl="6" w:tplc="30090001" w:tentative="1">
      <w:start w:val="1"/>
      <w:numFmt w:val="bullet"/>
      <w:lvlText w:val=""/>
      <w:lvlJc w:val="left"/>
      <w:pPr>
        <w:ind w:left="6120" w:hanging="360"/>
      </w:pPr>
      <w:rPr>
        <w:rFonts w:ascii="Symbol" w:hAnsi="Symbol" w:hint="default"/>
      </w:rPr>
    </w:lvl>
    <w:lvl w:ilvl="7" w:tplc="30090003" w:tentative="1">
      <w:start w:val="1"/>
      <w:numFmt w:val="bullet"/>
      <w:lvlText w:val="o"/>
      <w:lvlJc w:val="left"/>
      <w:pPr>
        <w:ind w:left="6840" w:hanging="360"/>
      </w:pPr>
      <w:rPr>
        <w:rFonts w:ascii="Courier New" w:hAnsi="Courier New" w:hint="default"/>
      </w:rPr>
    </w:lvl>
    <w:lvl w:ilvl="8" w:tplc="30090005" w:tentative="1">
      <w:start w:val="1"/>
      <w:numFmt w:val="bullet"/>
      <w:lvlText w:val=""/>
      <w:lvlJc w:val="left"/>
      <w:pPr>
        <w:ind w:left="7560" w:hanging="360"/>
      </w:pPr>
      <w:rPr>
        <w:rFonts w:ascii="Wingdings" w:hAnsi="Wingdings" w:hint="default"/>
      </w:rPr>
    </w:lvl>
  </w:abstractNum>
  <w:abstractNum w:abstractNumId="10" w15:restartNumberingAfterBreak="0">
    <w:nsid w:val="59F261F1"/>
    <w:multiLevelType w:val="multilevel"/>
    <w:tmpl w:val="33AE0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441AB5"/>
    <w:multiLevelType w:val="multilevel"/>
    <w:tmpl w:val="896800EA"/>
    <w:lvl w:ilvl="0">
      <w:start w:val="8"/>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3EE651B"/>
    <w:multiLevelType w:val="multilevel"/>
    <w:tmpl w:val="01927C0E"/>
    <w:lvl w:ilvl="0">
      <w:start w:val="8"/>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3FD3EA3"/>
    <w:multiLevelType w:val="multilevel"/>
    <w:tmpl w:val="6AE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960895"/>
    <w:multiLevelType w:val="hybridMultilevel"/>
    <w:tmpl w:val="D0AAC91E"/>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65E551DB"/>
    <w:multiLevelType w:val="multilevel"/>
    <w:tmpl w:val="E50EDB26"/>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C9C682D"/>
    <w:multiLevelType w:val="multilevel"/>
    <w:tmpl w:val="85769544"/>
    <w:lvl w:ilvl="0">
      <w:start w:val="3"/>
      <w:numFmt w:val="decimal"/>
      <w:lvlText w:val="%1"/>
      <w:lvlJc w:val="left"/>
      <w:pPr>
        <w:ind w:left="384" w:hanging="384"/>
      </w:pPr>
      <w:rPr>
        <w:rFonts w:hint="default"/>
      </w:rPr>
    </w:lvl>
    <w:lvl w:ilvl="1">
      <w:start w:val="9"/>
      <w:numFmt w:val="decimal"/>
      <w:lvlText w:val="%1.%2"/>
      <w:lvlJc w:val="left"/>
      <w:pPr>
        <w:ind w:left="1146"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2242EB4"/>
    <w:multiLevelType w:val="multilevel"/>
    <w:tmpl w:val="D20E2082"/>
    <w:lvl w:ilvl="0">
      <w:start w:val="8"/>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F31EE6"/>
    <w:multiLevelType w:val="multilevel"/>
    <w:tmpl w:val="095672D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A321889"/>
    <w:multiLevelType w:val="multilevel"/>
    <w:tmpl w:val="33303B1C"/>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AD517EF"/>
    <w:multiLevelType w:val="multilevel"/>
    <w:tmpl w:val="DCECC8D4"/>
    <w:lvl w:ilvl="0">
      <w:start w:val="3"/>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872C8B"/>
    <w:multiLevelType w:val="multilevel"/>
    <w:tmpl w:val="14C6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101F2"/>
    <w:multiLevelType w:val="hybridMultilevel"/>
    <w:tmpl w:val="9D2E818C"/>
    <w:lvl w:ilvl="0" w:tplc="3009000F">
      <w:start w:val="1"/>
      <w:numFmt w:val="decimal"/>
      <w:lvlText w:val="%1."/>
      <w:lvlJc w:val="left"/>
      <w:pPr>
        <w:ind w:left="720" w:hanging="360"/>
      </w:pPr>
    </w:lvl>
    <w:lvl w:ilvl="1" w:tplc="3009000F">
      <w:start w:val="1"/>
      <w:numFmt w:val="decimal"/>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7E7E0899"/>
    <w:multiLevelType w:val="multilevel"/>
    <w:tmpl w:val="2AAEB062"/>
    <w:lvl w:ilvl="0">
      <w:start w:val="1"/>
      <w:numFmt w:val="decimal"/>
      <w:lvlText w:val="%1."/>
      <w:lvlJc w:val="left"/>
      <w:pPr>
        <w:tabs>
          <w:tab w:val="num" w:pos="720"/>
        </w:tabs>
        <w:ind w:left="720" w:hanging="360"/>
      </w:pPr>
    </w:lvl>
    <w:lvl w:ilvl="1">
      <w:start w:val="1"/>
      <w:numFmt w:val="bullet"/>
      <w:lvlText w:val="o"/>
      <w:lvlJc w:val="left"/>
      <w:pPr>
        <w:tabs>
          <w:tab w:val="num" w:pos="1636"/>
        </w:tabs>
        <w:ind w:left="163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656670">
    <w:abstractNumId w:val="14"/>
  </w:num>
  <w:num w:numId="2" w16cid:durableId="1390760387">
    <w:abstractNumId w:val="22"/>
  </w:num>
  <w:num w:numId="3" w16cid:durableId="485710463">
    <w:abstractNumId w:val="4"/>
  </w:num>
  <w:num w:numId="4" w16cid:durableId="558975633">
    <w:abstractNumId w:val="7"/>
  </w:num>
  <w:num w:numId="5" w16cid:durableId="435952192">
    <w:abstractNumId w:val="9"/>
  </w:num>
  <w:num w:numId="6" w16cid:durableId="1447582770">
    <w:abstractNumId w:val="3"/>
  </w:num>
  <w:num w:numId="7" w16cid:durableId="905380935">
    <w:abstractNumId w:val="0"/>
  </w:num>
  <w:num w:numId="8" w16cid:durableId="1355425594">
    <w:abstractNumId w:val="1"/>
  </w:num>
  <w:num w:numId="9" w16cid:durableId="1093356872">
    <w:abstractNumId w:val="10"/>
  </w:num>
  <w:num w:numId="10" w16cid:durableId="1548755857">
    <w:abstractNumId w:val="19"/>
  </w:num>
  <w:num w:numId="11" w16cid:durableId="680358998">
    <w:abstractNumId w:val="20"/>
  </w:num>
  <w:num w:numId="12" w16cid:durableId="1936791509">
    <w:abstractNumId w:val="18"/>
  </w:num>
  <w:num w:numId="13" w16cid:durableId="800611154">
    <w:abstractNumId w:val="6"/>
  </w:num>
  <w:num w:numId="14" w16cid:durableId="951014175">
    <w:abstractNumId w:val="23"/>
  </w:num>
  <w:num w:numId="15" w16cid:durableId="570581077">
    <w:abstractNumId w:val="13"/>
  </w:num>
  <w:num w:numId="16" w16cid:durableId="494958171">
    <w:abstractNumId w:val="2"/>
  </w:num>
  <w:num w:numId="17" w16cid:durableId="1581409637">
    <w:abstractNumId w:val="15"/>
  </w:num>
  <w:num w:numId="18" w16cid:durableId="508101164">
    <w:abstractNumId w:val="12"/>
  </w:num>
  <w:num w:numId="19" w16cid:durableId="1770614739">
    <w:abstractNumId w:val="11"/>
  </w:num>
  <w:num w:numId="20" w16cid:durableId="1773621522">
    <w:abstractNumId w:val="5"/>
  </w:num>
  <w:num w:numId="21" w16cid:durableId="1262102634">
    <w:abstractNumId w:val="8"/>
  </w:num>
  <w:num w:numId="22" w16cid:durableId="318308874">
    <w:abstractNumId w:val="17"/>
  </w:num>
  <w:num w:numId="23" w16cid:durableId="1112167560">
    <w:abstractNumId w:val="21"/>
  </w:num>
  <w:num w:numId="24" w16cid:durableId="37978961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conomics">
    <w15:presenceInfo w15:providerId="None" w15:userId="Economic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8"/>
    <w:rsid w:val="000006AD"/>
    <w:rsid w:val="00002CB5"/>
    <w:rsid w:val="00005CD9"/>
    <w:rsid w:val="00006703"/>
    <w:rsid w:val="0001158F"/>
    <w:rsid w:val="00011D06"/>
    <w:rsid w:val="0001248B"/>
    <w:rsid w:val="00017442"/>
    <w:rsid w:val="00022BFE"/>
    <w:rsid w:val="000230D4"/>
    <w:rsid w:val="000256BE"/>
    <w:rsid w:val="0003098D"/>
    <w:rsid w:val="000313AF"/>
    <w:rsid w:val="00031F79"/>
    <w:rsid w:val="00043702"/>
    <w:rsid w:val="00052A14"/>
    <w:rsid w:val="0005346F"/>
    <w:rsid w:val="00070FAF"/>
    <w:rsid w:val="000714AC"/>
    <w:rsid w:val="000732CC"/>
    <w:rsid w:val="00073ACB"/>
    <w:rsid w:val="000756E0"/>
    <w:rsid w:val="000767D5"/>
    <w:rsid w:val="00090964"/>
    <w:rsid w:val="0009160E"/>
    <w:rsid w:val="00091D38"/>
    <w:rsid w:val="00092459"/>
    <w:rsid w:val="00092F0C"/>
    <w:rsid w:val="0009655E"/>
    <w:rsid w:val="00097B35"/>
    <w:rsid w:val="000A2A56"/>
    <w:rsid w:val="000B0655"/>
    <w:rsid w:val="000B3D2F"/>
    <w:rsid w:val="000B3F9A"/>
    <w:rsid w:val="000B4023"/>
    <w:rsid w:val="000B47F6"/>
    <w:rsid w:val="000B5CE5"/>
    <w:rsid w:val="000B67BC"/>
    <w:rsid w:val="000C3FDB"/>
    <w:rsid w:val="000C40C0"/>
    <w:rsid w:val="000D157E"/>
    <w:rsid w:val="000D197B"/>
    <w:rsid w:val="000D5AA6"/>
    <w:rsid w:val="000D7517"/>
    <w:rsid w:val="000E223D"/>
    <w:rsid w:val="000E3187"/>
    <w:rsid w:val="000E5485"/>
    <w:rsid w:val="000E7C1B"/>
    <w:rsid w:val="000F07CF"/>
    <w:rsid w:val="000F202A"/>
    <w:rsid w:val="000F38C3"/>
    <w:rsid w:val="000F4931"/>
    <w:rsid w:val="00100A3B"/>
    <w:rsid w:val="001038F2"/>
    <w:rsid w:val="00104CDD"/>
    <w:rsid w:val="00107789"/>
    <w:rsid w:val="001110A5"/>
    <w:rsid w:val="0011186B"/>
    <w:rsid w:val="00120FAA"/>
    <w:rsid w:val="00125D48"/>
    <w:rsid w:val="00130E18"/>
    <w:rsid w:val="00132EAF"/>
    <w:rsid w:val="00136222"/>
    <w:rsid w:val="00143CF1"/>
    <w:rsid w:val="00143D9A"/>
    <w:rsid w:val="00144F21"/>
    <w:rsid w:val="001456BE"/>
    <w:rsid w:val="00145C78"/>
    <w:rsid w:val="0015798B"/>
    <w:rsid w:val="00161D6E"/>
    <w:rsid w:val="00163FF6"/>
    <w:rsid w:val="00174617"/>
    <w:rsid w:val="00180C12"/>
    <w:rsid w:val="00181AB1"/>
    <w:rsid w:val="00184FA3"/>
    <w:rsid w:val="0018530E"/>
    <w:rsid w:val="001867E7"/>
    <w:rsid w:val="0019165E"/>
    <w:rsid w:val="00194CE3"/>
    <w:rsid w:val="0019695F"/>
    <w:rsid w:val="00196A3A"/>
    <w:rsid w:val="00197040"/>
    <w:rsid w:val="001A2F68"/>
    <w:rsid w:val="001A3B7F"/>
    <w:rsid w:val="001A7863"/>
    <w:rsid w:val="001B03A7"/>
    <w:rsid w:val="001C52C0"/>
    <w:rsid w:val="001C6200"/>
    <w:rsid w:val="001D285C"/>
    <w:rsid w:val="001D33CF"/>
    <w:rsid w:val="001E0610"/>
    <w:rsid w:val="001E21B7"/>
    <w:rsid w:val="001F1A94"/>
    <w:rsid w:val="001F3F4D"/>
    <w:rsid w:val="001F5F52"/>
    <w:rsid w:val="00204209"/>
    <w:rsid w:val="00204726"/>
    <w:rsid w:val="0021128C"/>
    <w:rsid w:val="00212854"/>
    <w:rsid w:val="00215EBB"/>
    <w:rsid w:val="002267BC"/>
    <w:rsid w:val="002278EC"/>
    <w:rsid w:val="00232A4D"/>
    <w:rsid w:val="00233C95"/>
    <w:rsid w:val="002404D2"/>
    <w:rsid w:val="00243C51"/>
    <w:rsid w:val="00244E7E"/>
    <w:rsid w:val="00245AD4"/>
    <w:rsid w:val="0025220D"/>
    <w:rsid w:val="00253C33"/>
    <w:rsid w:val="0025517A"/>
    <w:rsid w:val="00256902"/>
    <w:rsid w:val="00265AEC"/>
    <w:rsid w:val="00265D55"/>
    <w:rsid w:val="0026707E"/>
    <w:rsid w:val="002744FB"/>
    <w:rsid w:val="00276086"/>
    <w:rsid w:val="0028029B"/>
    <w:rsid w:val="002809A7"/>
    <w:rsid w:val="00281991"/>
    <w:rsid w:val="00281D4F"/>
    <w:rsid w:val="0028543E"/>
    <w:rsid w:val="002902E0"/>
    <w:rsid w:val="00296B34"/>
    <w:rsid w:val="002975E4"/>
    <w:rsid w:val="002A26F9"/>
    <w:rsid w:val="002A5337"/>
    <w:rsid w:val="002B3205"/>
    <w:rsid w:val="002B7539"/>
    <w:rsid w:val="002C0276"/>
    <w:rsid w:val="002C0538"/>
    <w:rsid w:val="002C2091"/>
    <w:rsid w:val="002C4A3F"/>
    <w:rsid w:val="002D143C"/>
    <w:rsid w:val="002D3BAB"/>
    <w:rsid w:val="002D41DB"/>
    <w:rsid w:val="002D5992"/>
    <w:rsid w:val="002D6188"/>
    <w:rsid w:val="002E1398"/>
    <w:rsid w:val="002E2497"/>
    <w:rsid w:val="002E5818"/>
    <w:rsid w:val="002E6CDA"/>
    <w:rsid w:val="002F2049"/>
    <w:rsid w:val="002F3674"/>
    <w:rsid w:val="002F4F2A"/>
    <w:rsid w:val="002F547B"/>
    <w:rsid w:val="002F597D"/>
    <w:rsid w:val="002F6D76"/>
    <w:rsid w:val="002F7BB8"/>
    <w:rsid w:val="00300389"/>
    <w:rsid w:val="00300BB3"/>
    <w:rsid w:val="00300DC9"/>
    <w:rsid w:val="00301BED"/>
    <w:rsid w:val="00302DD1"/>
    <w:rsid w:val="00303A8B"/>
    <w:rsid w:val="0030562C"/>
    <w:rsid w:val="00305A8C"/>
    <w:rsid w:val="00305D09"/>
    <w:rsid w:val="00307081"/>
    <w:rsid w:val="0031393E"/>
    <w:rsid w:val="0031428C"/>
    <w:rsid w:val="00314D22"/>
    <w:rsid w:val="00314E1C"/>
    <w:rsid w:val="00317366"/>
    <w:rsid w:val="00317754"/>
    <w:rsid w:val="00321A23"/>
    <w:rsid w:val="00324047"/>
    <w:rsid w:val="00327B40"/>
    <w:rsid w:val="003308BE"/>
    <w:rsid w:val="00334589"/>
    <w:rsid w:val="003419E5"/>
    <w:rsid w:val="00342029"/>
    <w:rsid w:val="00345EA5"/>
    <w:rsid w:val="003501D5"/>
    <w:rsid w:val="0035023B"/>
    <w:rsid w:val="00351327"/>
    <w:rsid w:val="00354D7A"/>
    <w:rsid w:val="00355493"/>
    <w:rsid w:val="003557F6"/>
    <w:rsid w:val="0036489F"/>
    <w:rsid w:val="00364947"/>
    <w:rsid w:val="003658A9"/>
    <w:rsid w:val="00370C38"/>
    <w:rsid w:val="00375B52"/>
    <w:rsid w:val="003810F9"/>
    <w:rsid w:val="00381AC3"/>
    <w:rsid w:val="00385A53"/>
    <w:rsid w:val="00391AFC"/>
    <w:rsid w:val="003944CA"/>
    <w:rsid w:val="0039592F"/>
    <w:rsid w:val="00397566"/>
    <w:rsid w:val="0039796E"/>
    <w:rsid w:val="00397E34"/>
    <w:rsid w:val="003A151A"/>
    <w:rsid w:val="003A1635"/>
    <w:rsid w:val="003B4E20"/>
    <w:rsid w:val="003C1D2F"/>
    <w:rsid w:val="003C4069"/>
    <w:rsid w:val="003C5EEA"/>
    <w:rsid w:val="003C78AF"/>
    <w:rsid w:val="003D307A"/>
    <w:rsid w:val="003D48B8"/>
    <w:rsid w:val="003D7035"/>
    <w:rsid w:val="003E051C"/>
    <w:rsid w:val="003E0E17"/>
    <w:rsid w:val="003E20E9"/>
    <w:rsid w:val="003E24E9"/>
    <w:rsid w:val="003F09DF"/>
    <w:rsid w:val="00400894"/>
    <w:rsid w:val="004021A2"/>
    <w:rsid w:val="004045BD"/>
    <w:rsid w:val="004057BB"/>
    <w:rsid w:val="00405F3C"/>
    <w:rsid w:val="00414C6D"/>
    <w:rsid w:val="00417D62"/>
    <w:rsid w:val="004206DB"/>
    <w:rsid w:val="00424417"/>
    <w:rsid w:val="00425E15"/>
    <w:rsid w:val="004276D7"/>
    <w:rsid w:val="004326AC"/>
    <w:rsid w:val="00433552"/>
    <w:rsid w:val="00433A53"/>
    <w:rsid w:val="004411CE"/>
    <w:rsid w:val="00445FDB"/>
    <w:rsid w:val="00452269"/>
    <w:rsid w:val="00453373"/>
    <w:rsid w:val="004540DB"/>
    <w:rsid w:val="00454826"/>
    <w:rsid w:val="00456E42"/>
    <w:rsid w:val="004609E4"/>
    <w:rsid w:val="00460D78"/>
    <w:rsid w:val="0046125E"/>
    <w:rsid w:val="004618CC"/>
    <w:rsid w:val="004624DA"/>
    <w:rsid w:val="00464B47"/>
    <w:rsid w:val="004718A7"/>
    <w:rsid w:val="00474E3B"/>
    <w:rsid w:val="004753FA"/>
    <w:rsid w:val="00476766"/>
    <w:rsid w:val="0048233A"/>
    <w:rsid w:val="004859B6"/>
    <w:rsid w:val="00492502"/>
    <w:rsid w:val="004A038C"/>
    <w:rsid w:val="004A358B"/>
    <w:rsid w:val="004A455E"/>
    <w:rsid w:val="004A6C29"/>
    <w:rsid w:val="004B0800"/>
    <w:rsid w:val="004B15EE"/>
    <w:rsid w:val="004B4D39"/>
    <w:rsid w:val="004B5592"/>
    <w:rsid w:val="004B5B2A"/>
    <w:rsid w:val="004C16D1"/>
    <w:rsid w:val="004C3AFE"/>
    <w:rsid w:val="004C7E36"/>
    <w:rsid w:val="004D27FE"/>
    <w:rsid w:val="004D34CE"/>
    <w:rsid w:val="004E0DF9"/>
    <w:rsid w:val="004E159C"/>
    <w:rsid w:val="004E5FD6"/>
    <w:rsid w:val="004F153F"/>
    <w:rsid w:val="004F680D"/>
    <w:rsid w:val="005021AF"/>
    <w:rsid w:val="0051154E"/>
    <w:rsid w:val="00517A72"/>
    <w:rsid w:val="00527FAE"/>
    <w:rsid w:val="00543B7F"/>
    <w:rsid w:val="005448CC"/>
    <w:rsid w:val="00547B93"/>
    <w:rsid w:val="00550340"/>
    <w:rsid w:val="00554C67"/>
    <w:rsid w:val="005563CE"/>
    <w:rsid w:val="00556B54"/>
    <w:rsid w:val="00557EB2"/>
    <w:rsid w:val="005636F3"/>
    <w:rsid w:val="00564B53"/>
    <w:rsid w:val="00564D2D"/>
    <w:rsid w:val="00567040"/>
    <w:rsid w:val="005679B9"/>
    <w:rsid w:val="005708CC"/>
    <w:rsid w:val="00571EB2"/>
    <w:rsid w:val="0057567C"/>
    <w:rsid w:val="005759A1"/>
    <w:rsid w:val="0057611D"/>
    <w:rsid w:val="005773FD"/>
    <w:rsid w:val="00577520"/>
    <w:rsid w:val="00590178"/>
    <w:rsid w:val="00591570"/>
    <w:rsid w:val="005917AE"/>
    <w:rsid w:val="005928A8"/>
    <w:rsid w:val="0059387A"/>
    <w:rsid w:val="00593E73"/>
    <w:rsid w:val="00597D4C"/>
    <w:rsid w:val="005A041F"/>
    <w:rsid w:val="005B168A"/>
    <w:rsid w:val="005B4640"/>
    <w:rsid w:val="005C1E19"/>
    <w:rsid w:val="005C2F0C"/>
    <w:rsid w:val="005C3CD1"/>
    <w:rsid w:val="005D062F"/>
    <w:rsid w:val="005D61B6"/>
    <w:rsid w:val="005D78D7"/>
    <w:rsid w:val="005E1D93"/>
    <w:rsid w:val="005E2BF2"/>
    <w:rsid w:val="005F2050"/>
    <w:rsid w:val="005F782A"/>
    <w:rsid w:val="00602BA6"/>
    <w:rsid w:val="00610CF9"/>
    <w:rsid w:val="0061120E"/>
    <w:rsid w:val="006114AF"/>
    <w:rsid w:val="00613E17"/>
    <w:rsid w:val="0062024E"/>
    <w:rsid w:val="006222AB"/>
    <w:rsid w:val="00624B94"/>
    <w:rsid w:val="00624EFE"/>
    <w:rsid w:val="00626E9C"/>
    <w:rsid w:val="0063000E"/>
    <w:rsid w:val="00631AEE"/>
    <w:rsid w:val="0063401B"/>
    <w:rsid w:val="00636B43"/>
    <w:rsid w:val="00643521"/>
    <w:rsid w:val="006527BB"/>
    <w:rsid w:val="006541AC"/>
    <w:rsid w:val="00654F03"/>
    <w:rsid w:val="006601A8"/>
    <w:rsid w:val="0066280B"/>
    <w:rsid w:val="006632EC"/>
    <w:rsid w:val="006634A6"/>
    <w:rsid w:val="0066679D"/>
    <w:rsid w:val="0066708C"/>
    <w:rsid w:val="00670A4D"/>
    <w:rsid w:val="00671525"/>
    <w:rsid w:val="00672F0C"/>
    <w:rsid w:val="006737AB"/>
    <w:rsid w:val="00677B3B"/>
    <w:rsid w:val="00680390"/>
    <w:rsid w:val="00683787"/>
    <w:rsid w:val="00685299"/>
    <w:rsid w:val="006918A2"/>
    <w:rsid w:val="00696C10"/>
    <w:rsid w:val="00696FB3"/>
    <w:rsid w:val="00697921"/>
    <w:rsid w:val="006A0534"/>
    <w:rsid w:val="006A4078"/>
    <w:rsid w:val="006A4658"/>
    <w:rsid w:val="006A6773"/>
    <w:rsid w:val="006B0EC1"/>
    <w:rsid w:val="006B0EE6"/>
    <w:rsid w:val="006B3019"/>
    <w:rsid w:val="006C339D"/>
    <w:rsid w:val="006C5F93"/>
    <w:rsid w:val="006D2D5D"/>
    <w:rsid w:val="006D3DAA"/>
    <w:rsid w:val="006D57D8"/>
    <w:rsid w:val="006D5E79"/>
    <w:rsid w:val="006D76AF"/>
    <w:rsid w:val="006D7BC6"/>
    <w:rsid w:val="006E0710"/>
    <w:rsid w:val="006E6FF3"/>
    <w:rsid w:val="006F1347"/>
    <w:rsid w:val="00700012"/>
    <w:rsid w:val="00702DC9"/>
    <w:rsid w:val="00704155"/>
    <w:rsid w:val="0070506F"/>
    <w:rsid w:val="00713A14"/>
    <w:rsid w:val="0071443C"/>
    <w:rsid w:val="00715B7B"/>
    <w:rsid w:val="00717270"/>
    <w:rsid w:val="007177AE"/>
    <w:rsid w:val="0072354F"/>
    <w:rsid w:val="007245DF"/>
    <w:rsid w:val="00725AD4"/>
    <w:rsid w:val="00726237"/>
    <w:rsid w:val="007269F6"/>
    <w:rsid w:val="007305A8"/>
    <w:rsid w:val="00731EA7"/>
    <w:rsid w:val="00732CDB"/>
    <w:rsid w:val="0073560C"/>
    <w:rsid w:val="00744127"/>
    <w:rsid w:val="007442ED"/>
    <w:rsid w:val="00746F97"/>
    <w:rsid w:val="00747031"/>
    <w:rsid w:val="00747DBC"/>
    <w:rsid w:val="00750AE0"/>
    <w:rsid w:val="007515C9"/>
    <w:rsid w:val="00753356"/>
    <w:rsid w:val="007552B7"/>
    <w:rsid w:val="0076510E"/>
    <w:rsid w:val="0076540F"/>
    <w:rsid w:val="007718E3"/>
    <w:rsid w:val="007722ED"/>
    <w:rsid w:val="007723FC"/>
    <w:rsid w:val="0077305E"/>
    <w:rsid w:val="007746E2"/>
    <w:rsid w:val="007756E5"/>
    <w:rsid w:val="00777008"/>
    <w:rsid w:val="00781789"/>
    <w:rsid w:val="00782128"/>
    <w:rsid w:val="00782DEA"/>
    <w:rsid w:val="0078658D"/>
    <w:rsid w:val="0079222C"/>
    <w:rsid w:val="007961C9"/>
    <w:rsid w:val="007964F1"/>
    <w:rsid w:val="007A1263"/>
    <w:rsid w:val="007A1864"/>
    <w:rsid w:val="007A1F36"/>
    <w:rsid w:val="007A3E1D"/>
    <w:rsid w:val="007B3EF1"/>
    <w:rsid w:val="007B4B7B"/>
    <w:rsid w:val="007B5A06"/>
    <w:rsid w:val="007B73BE"/>
    <w:rsid w:val="007C3AF3"/>
    <w:rsid w:val="007C596C"/>
    <w:rsid w:val="007D119B"/>
    <w:rsid w:val="007D1E2F"/>
    <w:rsid w:val="007D268D"/>
    <w:rsid w:val="007E3E78"/>
    <w:rsid w:val="007E688D"/>
    <w:rsid w:val="007F14BD"/>
    <w:rsid w:val="007F58D4"/>
    <w:rsid w:val="00804885"/>
    <w:rsid w:val="0081385F"/>
    <w:rsid w:val="00814173"/>
    <w:rsid w:val="00814A9F"/>
    <w:rsid w:val="00815F2D"/>
    <w:rsid w:val="0081715C"/>
    <w:rsid w:val="008234AF"/>
    <w:rsid w:val="008237EF"/>
    <w:rsid w:val="00824026"/>
    <w:rsid w:val="00826D84"/>
    <w:rsid w:val="00830633"/>
    <w:rsid w:val="00830E8D"/>
    <w:rsid w:val="0083165A"/>
    <w:rsid w:val="00834E3C"/>
    <w:rsid w:val="00840D04"/>
    <w:rsid w:val="0084157F"/>
    <w:rsid w:val="00841D2E"/>
    <w:rsid w:val="00847B50"/>
    <w:rsid w:val="00853E84"/>
    <w:rsid w:val="008572B1"/>
    <w:rsid w:val="0086304E"/>
    <w:rsid w:val="00865499"/>
    <w:rsid w:val="008677CC"/>
    <w:rsid w:val="008752DB"/>
    <w:rsid w:val="00883156"/>
    <w:rsid w:val="0088319D"/>
    <w:rsid w:val="00885ABB"/>
    <w:rsid w:val="00887E8B"/>
    <w:rsid w:val="00891E8C"/>
    <w:rsid w:val="00893F28"/>
    <w:rsid w:val="00894FEC"/>
    <w:rsid w:val="008A47C4"/>
    <w:rsid w:val="008A565D"/>
    <w:rsid w:val="008A68CC"/>
    <w:rsid w:val="008A6BBF"/>
    <w:rsid w:val="008A7422"/>
    <w:rsid w:val="008A7B89"/>
    <w:rsid w:val="008A7EEC"/>
    <w:rsid w:val="008B18CD"/>
    <w:rsid w:val="008B40A8"/>
    <w:rsid w:val="008B44A1"/>
    <w:rsid w:val="008B5BBE"/>
    <w:rsid w:val="008B6D4D"/>
    <w:rsid w:val="008C157D"/>
    <w:rsid w:val="008C5443"/>
    <w:rsid w:val="008E21C2"/>
    <w:rsid w:val="008E4C8F"/>
    <w:rsid w:val="008E6430"/>
    <w:rsid w:val="008E7BF1"/>
    <w:rsid w:val="008F5F3D"/>
    <w:rsid w:val="008F647E"/>
    <w:rsid w:val="00902D18"/>
    <w:rsid w:val="00903A89"/>
    <w:rsid w:val="009045A5"/>
    <w:rsid w:val="00905889"/>
    <w:rsid w:val="00911957"/>
    <w:rsid w:val="00914B98"/>
    <w:rsid w:val="00915C60"/>
    <w:rsid w:val="00917B01"/>
    <w:rsid w:val="00922B74"/>
    <w:rsid w:val="00925178"/>
    <w:rsid w:val="009251E3"/>
    <w:rsid w:val="00930402"/>
    <w:rsid w:val="00934F8C"/>
    <w:rsid w:val="009448DB"/>
    <w:rsid w:val="00956CEE"/>
    <w:rsid w:val="00957682"/>
    <w:rsid w:val="0096019F"/>
    <w:rsid w:val="009729AA"/>
    <w:rsid w:val="00973679"/>
    <w:rsid w:val="009765FD"/>
    <w:rsid w:val="00976EA8"/>
    <w:rsid w:val="00981942"/>
    <w:rsid w:val="00982CFF"/>
    <w:rsid w:val="009916D5"/>
    <w:rsid w:val="00992438"/>
    <w:rsid w:val="00995995"/>
    <w:rsid w:val="00997271"/>
    <w:rsid w:val="009A2130"/>
    <w:rsid w:val="009B052B"/>
    <w:rsid w:val="009C0BD8"/>
    <w:rsid w:val="009C3027"/>
    <w:rsid w:val="009C738C"/>
    <w:rsid w:val="009C7BE3"/>
    <w:rsid w:val="009C7C30"/>
    <w:rsid w:val="009D007C"/>
    <w:rsid w:val="009D0C49"/>
    <w:rsid w:val="009D14BB"/>
    <w:rsid w:val="009D2BFB"/>
    <w:rsid w:val="009D3480"/>
    <w:rsid w:val="009D3C4B"/>
    <w:rsid w:val="009D4455"/>
    <w:rsid w:val="009E2BAF"/>
    <w:rsid w:val="009E2E7B"/>
    <w:rsid w:val="009E7255"/>
    <w:rsid w:val="009F06C9"/>
    <w:rsid w:val="009F2A60"/>
    <w:rsid w:val="009F4633"/>
    <w:rsid w:val="009F5CE5"/>
    <w:rsid w:val="009F6D15"/>
    <w:rsid w:val="00A021BB"/>
    <w:rsid w:val="00A03121"/>
    <w:rsid w:val="00A07164"/>
    <w:rsid w:val="00A15789"/>
    <w:rsid w:val="00A168A0"/>
    <w:rsid w:val="00A175B4"/>
    <w:rsid w:val="00A17938"/>
    <w:rsid w:val="00A20E97"/>
    <w:rsid w:val="00A22854"/>
    <w:rsid w:val="00A25BDC"/>
    <w:rsid w:val="00A36ECA"/>
    <w:rsid w:val="00A4086E"/>
    <w:rsid w:val="00A40AAF"/>
    <w:rsid w:val="00A4212F"/>
    <w:rsid w:val="00A4641E"/>
    <w:rsid w:val="00A50A89"/>
    <w:rsid w:val="00A510EE"/>
    <w:rsid w:val="00A524AA"/>
    <w:rsid w:val="00A52716"/>
    <w:rsid w:val="00A52B61"/>
    <w:rsid w:val="00A60431"/>
    <w:rsid w:val="00A60768"/>
    <w:rsid w:val="00A62920"/>
    <w:rsid w:val="00A62C4B"/>
    <w:rsid w:val="00A63BF1"/>
    <w:rsid w:val="00A655E7"/>
    <w:rsid w:val="00A66A0C"/>
    <w:rsid w:val="00A72F7D"/>
    <w:rsid w:val="00A76C61"/>
    <w:rsid w:val="00A836E6"/>
    <w:rsid w:val="00A85496"/>
    <w:rsid w:val="00A85A64"/>
    <w:rsid w:val="00A952A6"/>
    <w:rsid w:val="00A9536D"/>
    <w:rsid w:val="00AA0EDB"/>
    <w:rsid w:val="00AA147A"/>
    <w:rsid w:val="00AA2D50"/>
    <w:rsid w:val="00AB1BCE"/>
    <w:rsid w:val="00AB4D3A"/>
    <w:rsid w:val="00AB665D"/>
    <w:rsid w:val="00AC0715"/>
    <w:rsid w:val="00AC0D70"/>
    <w:rsid w:val="00AC3249"/>
    <w:rsid w:val="00AD1E83"/>
    <w:rsid w:val="00AE068D"/>
    <w:rsid w:val="00AE25B0"/>
    <w:rsid w:val="00AE4A62"/>
    <w:rsid w:val="00AF46F8"/>
    <w:rsid w:val="00B01BD2"/>
    <w:rsid w:val="00B0427C"/>
    <w:rsid w:val="00B07D6B"/>
    <w:rsid w:val="00B14CF4"/>
    <w:rsid w:val="00B1678A"/>
    <w:rsid w:val="00B21C34"/>
    <w:rsid w:val="00B23164"/>
    <w:rsid w:val="00B23B31"/>
    <w:rsid w:val="00B23FC2"/>
    <w:rsid w:val="00B32458"/>
    <w:rsid w:val="00B34139"/>
    <w:rsid w:val="00B357AC"/>
    <w:rsid w:val="00B40F58"/>
    <w:rsid w:val="00B4324A"/>
    <w:rsid w:val="00B460B0"/>
    <w:rsid w:val="00B46E0A"/>
    <w:rsid w:val="00B57F49"/>
    <w:rsid w:val="00B64C55"/>
    <w:rsid w:val="00B65977"/>
    <w:rsid w:val="00B670D6"/>
    <w:rsid w:val="00B67DBB"/>
    <w:rsid w:val="00B71652"/>
    <w:rsid w:val="00B71A34"/>
    <w:rsid w:val="00B81D72"/>
    <w:rsid w:val="00B857C1"/>
    <w:rsid w:val="00B9187F"/>
    <w:rsid w:val="00B934E9"/>
    <w:rsid w:val="00B961AA"/>
    <w:rsid w:val="00B973BE"/>
    <w:rsid w:val="00BA580D"/>
    <w:rsid w:val="00BA6671"/>
    <w:rsid w:val="00BB097C"/>
    <w:rsid w:val="00BB228A"/>
    <w:rsid w:val="00BB2C77"/>
    <w:rsid w:val="00BB3288"/>
    <w:rsid w:val="00BB335E"/>
    <w:rsid w:val="00BB6E27"/>
    <w:rsid w:val="00BB6F78"/>
    <w:rsid w:val="00BC5A90"/>
    <w:rsid w:val="00BC5E57"/>
    <w:rsid w:val="00BC7C8F"/>
    <w:rsid w:val="00BD145C"/>
    <w:rsid w:val="00BD23F6"/>
    <w:rsid w:val="00BD2E48"/>
    <w:rsid w:val="00BD45F4"/>
    <w:rsid w:val="00BE0A2F"/>
    <w:rsid w:val="00BE1F73"/>
    <w:rsid w:val="00BE53BB"/>
    <w:rsid w:val="00BE64E8"/>
    <w:rsid w:val="00BF02CC"/>
    <w:rsid w:val="00BF0A88"/>
    <w:rsid w:val="00BF0FFB"/>
    <w:rsid w:val="00BF18FB"/>
    <w:rsid w:val="00BF3DF6"/>
    <w:rsid w:val="00BF5455"/>
    <w:rsid w:val="00BF5863"/>
    <w:rsid w:val="00BF7149"/>
    <w:rsid w:val="00C011CE"/>
    <w:rsid w:val="00C03F1D"/>
    <w:rsid w:val="00C0548B"/>
    <w:rsid w:val="00C14BBA"/>
    <w:rsid w:val="00C15AC0"/>
    <w:rsid w:val="00C1657F"/>
    <w:rsid w:val="00C17EBE"/>
    <w:rsid w:val="00C20719"/>
    <w:rsid w:val="00C21DC8"/>
    <w:rsid w:val="00C22D53"/>
    <w:rsid w:val="00C3163B"/>
    <w:rsid w:val="00C36184"/>
    <w:rsid w:val="00C417D7"/>
    <w:rsid w:val="00C4353A"/>
    <w:rsid w:val="00C435A7"/>
    <w:rsid w:val="00C52C3C"/>
    <w:rsid w:val="00C564ED"/>
    <w:rsid w:val="00C573BC"/>
    <w:rsid w:val="00C65CC6"/>
    <w:rsid w:val="00C66AB4"/>
    <w:rsid w:val="00C73F3A"/>
    <w:rsid w:val="00C76411"/>
    <w:rsid w:val="00C777EF"/>
    <w:rsid w:val="00C77C43"/>
    <w:rsid w:val="00C818C7"/>
    <w:rsid w:val="00C82EA7"/>
    <w:rsid w:val="00C8370F"/>
    <w:rsid w:val="00C91B45"/>
    <w:rsid w:val="00C97F53"/>
    <w:rsid w:val="00CA0358"/>
    <w:rsid w:val="00CA529A"/>
    <w:rsid w:val="00CB017E"/>
    <w:rsid w:val="00CB3634"/>
    <w:rsid w:val="00CB573C"/>
    <w:rsid w:val="00CC007E"/>
    <w:rsid w:val="00CC5496"/>
    <w:rsid w:val="00CC72D5"/>
    <w:rsid w:val="00CE0345"/>
    <w:rsid w:val="00CE1706"/>
    <w:rsid w:val="00CE197B"/>
    <w:rsid w:val="00CE37C3"/>
    <w:rsid w:val="00CE5543"/>
    <w:rsid w:val="00CE61EF"/>
    <w:rsid w:val="00CF6077"/>
    <w:rsid w:val="00D00386"/>
    <w:rsid w:val="00D00464"/>
    <w:rsid w:val="00D0077B"/>
    <w:rsid w:val="00D01618"/>
    <w:rsid w:val="00D03284"/>
    <w:rsid w:val="00D05A48"/>
    <w:rsid w:val="00D07581"/>
    <w:rsid w:val="00D11407"/>
    <w:rsid w:val="00D11C7F"/>
    <w:rsid w:val="00D15CBA"/>
    <w:rsid w:val="00D17BB2"/>
    <w:rsid w:val="00D20D8D"/>
    <w:rsid w:val="00D2205E"/>
    <w:rsid w:val="00D278C8"/>
    <w:rsid w:val="00D31E7E"/>
    <w:rsid w:val="00D34398"/>
    <w:rsid w:val="00D37132"/>
    <w:rsid w:val="00D37A58"/>
    <w:rsid w:val="00D45256"/>
    <w:rsid w:val="00D506B1"/>
    <w:rsid w:val="00D51BD2"/>
    <w:rsid w:val="00D52386"/>
    <w:rsid w:val="00D546F4"/>
    <w:rsid w:val="00D70A94"/>
    <w:rsid w:val="00D75095"/>
    <w:rsid w:val="00D7672E"/>
    <w:rsid w:val="00D81672"/>
    <w:rsid w:val="00D902DC"/>
    <w:rsid w:val="00D93647"/>
    <w:rsid w:val="00D943E0"/>
    <w:rsid w:val="00D96DF6"/>
    <w:rsid w:val="00D97AB5"/>
    <w:rsid w:val="00DA01A1"/>
    <w:rsid w:val="00DA223C"/>
    <w:rsid w:val="00DA2F79"/>
    <w:rsid w:val="00DA458A"/>
    <w:rsid w:val="00DA5A18"/>
    <w:rsid w:val="00DA6D5A"/>
    <w:rsid w:val="00DB1911"/>
    <w:rsid w:val="00DB1C79"/>
    <w:rsid w:val="00DB40B1"/>
    <w:rsid w:val="00DB437E"/>
    <w:rsid w:val="00DB7ACA"/>
    <w:rsid w:val="00DC632D"/>
    <w:rsid w:val="00DD7223"/>
    <w:rsid w:val="00DE0A73"/>
    <w:rsid w:val="00DE0E7A"/>
    <w:rsid w:val="00DE4D3A"/>
    <w:rsid w:val="00DE6FA2"/>
    <w:rsid w:val="00DF3238"/>
    <w:rsid w:val="00DF547E"/>
    <w:rsid w:val="00DF5CA9"/>
    <w:rsid w:val="00E0023D"/>
    <w:rsid w:val="00E019B6"/>
    <w:rsid w:val="00E01DCE"/>
    <w:rsid w:val="00E03D0A"/>
    <w:rsid w:val="00E111E6"/>
    <w:rsid w:val="00E12B74"/>
    <w:rsid w:val="00E12F4D"/>
    <w:rsid w:val="00E17F8B"/>
    <w:rsid w:val="00E202C2"/>
    <w:rsid w:val="00E22C77"/>
    <w:rsid w:val="00E233AB"/>
    <w:rsid w:val="00E275AC"/>
    <w:rsid w:val="00E31148"/>
    <w:rsid w:val="00E32E2E"/>
    <w:rsid w:val="00E33371"/>
    <w:rsid w:val="00E33754"/>
    <w:rsid w:val="00E33805"/>
    <w:rsid w:val="00E36CF6"/>
    <w:rsid w:val="00E40716"/>
    <w:rsid w:val="00E44505"/>
    <w:rsid w:val="00E473B7"/>
    <w:rsid w:val="00E50631"/>
    <w:rsid w:val="00E54A43"/>
    <w:rsid w:val="00E57C56"/>
    <w:rsid w:val="00E65FDE"/>
    <w:rsid w:val="00E67CF3"/>
    <w:rsid w:val="00E709C2"/>
    <w:rsid w:val="00E724A6"/>
    <w:rsid w:val="00E769C1"/>
    <w:rsid w:val="00E8244F"/>
    <w:rsid w:val="00E92516"/>
    <w:rsid w:val="00E929AA"/>
    <w:rsid w:val="00E929B0"/>
    <w:rsid w:val="00E92DA7"/>
    <w:rsid w:val="00EA41A6"/>
    <w:rsid w:val="00EA6D28"/>
    <w:rsid w:val="00EA7868"/>
    <w:rsid w:val="00EB0F4C"/>
    <w:rsid w:val="00EB3B35"/>
    <w:rsid w:val="00EB7E52"/>
    <w:rsid w:val="00EC6C43"/>
    <w:rsid w:val="00EC6C8E"/>
    <w:rsid w:val="00ED21D0"/>
    <w:rsid w:val="00ED507D"/>
    <w:rsid w:val="00EE1562"/>
    <w:rsid w:val="00EE335E"/>
    <w:rsid w:val="00EE339B"/>
    <w:rsid w:val="00EE45DF"/>
    <w:rsid w:val="00EE60E9"/>
    <w:rsid w:val="00EE65E3"/>
    <w:rsid w:val="00EF25BB"/>
    <w:rsid w:val="00EF37FE"/>
    <w:rsid w:val="00EF3AD6"/>
    <w:rsid w:val="00EF5FCC"/>
    <w:rsid w:val="00EF6B57"/>
    <w:rsid w:val="00F00CB6"/>
    <w:rsid w:val="00F02249"/>
    <w:rsid w:val="00F03CDF"/>
    <w:rsid w:val="00F1113C"/>
    <w:rsid w:val="00F117B5"/>
    <w:rsid w:val="00F15399"/>
    <w:rsid w:val="00F22ACD"/>
    <w:rsid w:val="00F2503C"/>
    <w:rsid w:val="00F259BA"/>
    <w:rsid w:val="00F26C2A"/>
    <w:rsid w:val="00F2731E"/>
    <w:rsid w:val="00F31F3C"/>
    <w:rsid w:val="00F340C5"/>
    <w:rsid w:val="00F37720"/>
    <w:rsid w:val="00F50599"/>
    <w:rsid w:val="00F512A5"/>
    <w:rsid w:val="00F52368"/>
    <w:rsid w:val="00F5598A"/>
    <w:rsid w:val="00F6081E"/>
    <w:rsid w:val="00F613EE"/>
    <w:rsid w:val="00F62D56"/>
    <w:rsid w:val="00F63C5D"/>
    <w:rsid w:val="00F643F8"/>
    <w:rsid w:val="00F647F8"/>
    <w:rsid w:val="00F67469"/>
    <w:rsid w:val="00F70C48"/>
    <w:rsid w:val="00F71C25"/>
    <w:rsid w:val="00F727B3"/>
    <w:rsid w:val="00F727F6"/>
    <w:rsid w:val="00F806ED"/>
    <w:rsid w:val="00F8466C"/>
    <w:rsid w:val="00F84FC8"/>
    <w:rsid w:val="00F8680E"/>
    <w:rsid w:val="00F92DCD"/>
    <w:rsid w:val="00F978B7"/>
    <w:rsid w:val="00FA165C"/>
    <w:rsid w:val="00FA2068"/>
    <w:rsid w:val="00FA2D55"/>
    <w:rsid w:val="00FA379F"/>
    <w:rsid w:val="00FA3E3E"/>
    <w:rsid w:val="00FB3820"/>
    <w:rsid w:val="00FB55CB"/>
    <w:rsid w:val="00FC2E78"/>
    <w:rsid w:val="00FC4B18"/>
    <w:rsid w:val="00FC703F"/>
    <w:rsid w:val="00FC71BF"/>
    <w:rsid w:val="00FD01DF"/>
    <w:rsid w:val="00FD7319"/>
    <w:rsid w:val="00FE31EE"/>
    <w:rsid w:val="00FE4A8A"/>
    <w:rsid w:val="00FE60DC"/>
    <w:rsid w:val="00FE7406"/>
    <w:rsid w:val="00FE7E77"/>
    <w:rsid w:val="00FF0FB8"/>
    <w:rsid w:val="00FF6F9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66016"/>
  <w15:chartTrackingRefBased/>
  <w15:docId w15:val="{F46FFBA5-1D86-48EE-B8E8-D61FCF61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ZW" w:eastAsia="en-Z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12F"/>
    <w:pPr>
      <w:spacing w:after="160" w:line="259" w:lineRule="auto"/>
    </w:pPr>
    <w:rPr>
      <w:rFonts w:eastAsia="Times New Roman"/>
      <w:kern w:val="2"/>
      <w:sz w:val="22"/>
      <w:szCs w:val="22"/>
      <w:lang w:val="en-GB" w:eastAsia="en-US"/>
    </w:rPr>
  </w:style>
  <w:style w:type="paragraph" w:styleId="Heading1">
    <w:name w:val="heading 1"/>
    <w:basedOn w:val="Normal"/>
    <w:next w:val="Normal"/>
    <w:link w:val="Heading1Char"/>
    <w:uiPriority w:val="9"/>
    <w:qFormat/>
    <w:rsid w:val="00433552"/>
    <w:pPr>
      <w:keepNext/>
      <w:keepLines/>
      <w:spacing w:before="240" w:after="0"/>
      <w:outlineLvl w:val="0"/>
    </w:pPr>
    <w:rPr>
      <w:rFonts w:ascii="Tahoma" w:hAnsi="Tahoma"/>
      <w:b/>
      <w:sz w:val="24"/>
      <w:szCs w:val="32"/>
    </w:rPr>
  </w:style>
  <w:style w:type="paragraph" w:styleId="Heading2">
    <w:name w:val="heading 2"/>
    <w:basedOn w:val="Normal"/>
    <w:next w:val="Normal"/>
    <w:link w:val="Heading2Char"/>
    <w:uiPriority w:val="9"/>
    <w:unhideWhenUsed/>
    <w:qFormat/>
    <w:rsid w:val="00433552"/>
    <w:pPr>
      <w:keepNext/>
      <w:keepLines/>
      <w:spacing w:before="40" w:after="0"/>
      <w:outlineLvl w:val="1"/>
    </w:pPr>
    <w:rPr>
      <w:rFonts w:ascii="Tahoma" w:hAnsi="Tahoma"/>
      <w:b/>
      <w:sz w:val="24"/>
      <w:szCs w:val="26"/>
    </w:rPr>
  </w:style>
  <w:style w:type="paragraph" w:styleId="Heading3">
    <w:name w:val="heading 3"/>
    <w:basedOn w:val="Normal"/>
    <w:next w:val="Normal"/>
    <w:link w:val="Heading3Char"/>
    <w:uiPriority w:val="9"/>
    <w:semiHidden/>
    <w:unhideWhenUsed/>
    <w:qFormat/>
    <w:rsid w:val="007E688D"/>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1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3114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Header">
    <w:name w:val="header"/>
    <w:basedOn w:val="Normal"/>
    <w:link w:val="HeaderChar"/>
    <w:uiPriority w:val="99"/>
    <w:unhideWhenUsed/>
    <w:rsid w:val="00654F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F03"/>
  </w:style>
  <w:style w:type="paragraph" w:styleId="Footer">
    <w:name w:val="footer"/>
    <w:basedOn w:val="Normal"/>
    <w:link w:val="FooterChar"/>
    <w:uiPriority w:val="99"/>
    <w:unhideWhenUsed/>
    <w:rsid w:val="00654F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F03"/>
  </w:style>
  <w:style w:type="character" w:customStyle="1" w:styleId="Heading1Char">
    <w:name w:val="Heading 1 Char"/>
    <w:link w:val="Heading1"/>
    <w:uiPriority w:val="9"/>
    <w:rsid w:val="00433552"/>
    <w:rPr>
      <w:rFonts w:ascii="Tahoma" w:eastAsia="Times New Roman" w:hAnsi="Tahoma"/>
      <w:b/>
      <w:kern w:val="2"/>
      <w:sz w:val="24"/>
      <w:szCs w:val="32"/>
      <w:lang w:eastAsia="en-US"/>
    </w:rPr>
  </w:style>
  <w:style w:type="character" w:customStyle="1" w:styleId="Heading2Char">
    <w:name w:val="Heading 2 Char"/>
    <w:link w:val="Heading2"/>
    <w:uiPriority w:val="9"/>
    <w:rsid w:val="00433552"/>
    <w:rPr>
      <w:rFonts w:ascii="Tahoma" w:eastAsia="Times New Roman" w:hAnsi="Tahoma"/>
      <w:b/>
      <w:kern w:val="2"/>
      <w:sz w:val="24"/>
      <w:szCs w:val="26"/>
      <w:lang w:eastAsia="en-US"/>
    </w:rPr>
  </w:style>
  <w:style w:type="paragraph" w:styleId="Caption">
    <w:name w:val="caption"/>
    <w:basedOn w:val="Normal"/>
    <w:next w:val="Normal"/>
    <w:uiPriority w:val="35"/>
    <w:unhideWhenUsed/>
    <w:qFormat/>
    <w:rsid w:val="00B32458"/>
    <w:pPr>
      <w:spacing w:after="200" w:line="240" w:lineRule="auto"/>
    </w:pPr>
    <w:rPr>
      <w:rFonts w:ascii="Tahoma" w:hAnsi="Tahoma"/>
      <w:b/>
      <w:iCs/>
      <w:sz w:val="24"/>
      <w:szCs w:val="18"/>
    </w:rPr>
  </w:style>
  <w:style w:type="paragraph" w:styleId="TableofFigures">
    <w:name w:val="table of figures"/>
    <w:basedOn w:val="Normal"/>
    <w:next w:val="Normal"/>
    <w:link w:val="TableofFiguresChar"/>
    <w:uiPriority w:val="99"/>
    <w:unhideWhenUsed/>
    <w:rsid w:val="00F512A5"/>
    <w:pPr>
      <w:spacing w:after="0"/>
    </w:pPr>
    <w:rPr>
      <w:rFonts w:ascii="Tahoma" w:hAnsi="Tahoma"/>
      <w:sz w:val="24"/>
    </w:rPr>
  </w:style>
  <w:style w:type="character" w:styleId="Hyperlink">
    <w:name w:val="Hyperlink"/>
    <w:uiPriority w:val="99"/>
    <w:unhideWhenUsed/>
    <w:rsid w:val="003C1D2F"/>
    <w:rPr>
      <w:color w:val="0563C1"/>
      <w:u w:val="single"/>
    </w:rPr>
  </w:style>
  <w:style w:type="paragraph" w:styleId="TOCHeading">
    <w:name w:val="TOC Heading"/>
    <w:basedOn w:val="Heading1"/>
    <w:next w:val="Normal"/>
    <w:uiPriority w:val="39"/>
    <w:unhideWhenUsed/>
    <w:qFormat/>
    <w:rsid w:val="00DA458A"/>
    <w:pPr>
      <w:outlineLvl w:val="9"/>
    </w:pPr>
    <w:rPr>
      <w:kern w:val="0"/>
      <w:lang w:val="en-US"/>
    </w:rPr>
  </w:style>
  <w:style w:type="paragraph" w:styleId="TOC1">
    <w:name w:val="toc 1"/>
    <w:basedOn w:val="Normal"/>
    <w:next w:val="Normal"/>
    <w:autoRedefine/>
    <w:uiPriority w:val="39"/>
    <w:unhideWhenUsed/>
    <w:rsid w:val="005679B9"/>
    <w:pPr>
      <w:tabs>
        <w:tab w:val="left" w:pos="720"/>
        <w:tab w:val="right" w:leader="dot" w:pos="9016"/>
      </w:tabs>
      <w:spacing w:after="100"/>
      <w:jc w:val="both"/>
    </w:pPr>
    <w:rPr>
      <w:rFonts w:ascii="Tahoma" w:hAnsi="Tahoma" w:cs="Tahoma"/>
      <w:b/>
      <w:bCs/>
      <w:noProof/>
      <w:sz w:val="24"/>
      <w:szCs w:val="24"/>
    </w:rPr>
  </w:style>
  <w:style w:type="paragraph" w:styleId="TOC2">
    <w:name w:val="toc 2"/>
    <w:basedOn w:val="Normal"/>
    <w:next w:val="Normal"/>
    <w:autoRedefine/>
    <w:uiPriority w:val="39"/>
    <w:unhideWhenUsed/>
    <w:rsid w:val="00DA458A"/>
    <w:pPr>
      <w:spacing w:after="100"/>
      <w:ind w:left="220"/>
    </w:pPr>
  </w:style>
  <w:style w:type="paragraph" w:styleId="ListParagraph">
    <w:name w:val="List Paragraph"/>
    <w:basedOn w:val="Normal"/>
    <w:uiPriority w:val="34"/>
    <w:qFormat/>
    <w:rsid w:val="00FC703F"/>
    <w:pPr>
      <w:ind w:left="720"/>
      <w:contextualSpacing/>
    </w:pPr>
  </w:style>
  <w:style w:type="paragraph" w:styleId="Revision">
    <w:name w:val="Revision"/>
    <w:hidden/>
    <w:uiPriority w:val="99"/>
    <w:semiHidden/>
    <w:rsid w:val="00300BB3"/>
    <w:rPr>
      <w:kern w:val="2"/>
      <w:sz w:val="22"/>
      <w:szCs w:val="22"/>
      <w:lang w:eastAsia="en-US"/>
    </w:rPr>
  </w:style>
  <w:style w:type="character" w:styleId="CommentReference">
    <w:name w:val="annotation reference"/>
    <w:uiPriority w:val="99"/>
    <w:semiHidden/>
    <w:unhideWhenUsed/>
    <w:rsid w:val="00300BB3"/>
    <w:rPr>
      <w:sz w:val="16"/>
      <w:szCs w:val="16"/>
    </w:rPr>
  </w:style>
  <w:style w:type="paragraph" w:styleId="CommentText">
    <w:name w:val="annotation text"/>
    <w:basedOn w:val="Normal"/>
    <w:link w:val="CommentTextChar"/>
    <w:uiPriority w:val="99"/>
    <w:semiHidden/>
    <w:unhideWhenUsed/>
    <w:rsid w:val="00300BB3"/>
    <w:pPr>
      <w:spacing w:line="240" w:lineRule="auto"/>
    </w:pPr>
    <w:rPr>
      <w:sz w:val="20"/>
      <w:szCs w:val="20"/>
    </w:rPr>
  </w:style>
  <w:style w:type="character" w:customStyle="1" w:styleId="CommentTextChar">
    <w:name w:val="Comment Text Char"/>
    <w:link w:val="CommentText"/>
    <w:uiPriority w:val="99"/>
    <w:semiHidden/>
    <w:rsid w:val="00300BB3"/>
    <w:rPr>
      <w:sz w:val="20"/>
      <w:szCs w:val="20"/>
    </w:rPr>
  </w:style>
  <w:style w:type="paragraph" w:styleId="CommentSubject">
    <w:name w:val="annotation subject"/>
    <w:basedOn w:val="CommentText"/>
    <w:next w:val="CommentText"/>
    <w:link w:val="CommentSubjectChar"/>
    <w:uiPriority w:val="99"/>
    <w:semiHidden/>
    <w:unhideWhenUsed/>
    <w:rsid w:val="00300BB3"/>
    <w:rPr>
      <w:b/>
      <w:bCs/>
    </w:rPr>
  </w:style>
  <w:style w:type="character" w:customStyle="1" w:styleId="CommentSubjectChar">
    <w:name w:val="Comment Subject Char"/>
    <w:link w:val="CommentSubject"/>
    <w:uiPriority w:val="99"/>
    <w:semiHidden/>
    <w:rsid w:val="00300BB3"/>
    <w:rPr>
      <w:b/>
      <w:bCs/>
      <w:sz w:val="20"/>
      <w:szCs w:val="20"/>
    </w:rPr>
  </w:style>
  <w:style w:type="paragraph" w:styleId="BalloonText">
    <w:name w:val="Balloon Text"/>
    <w:basedOn w:val="Normal"/>
    <w:link w:val="BalloonTextChar"/>
    <w:uiPriority w:val="99"/>
    <w:semiHidden/>
    <w:unhideWhenUsed/>
    <w:rsid w:val="0069792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97921"/>
    <w:rPr>
      <w:rFonts w:ascii="Segoe UI" w:hAnsi="Segoe UI" w:cs="Segoe UI"/>
      <w:kern w:val="2"/>
      <w:sz w:val="18"/>
      <w:szCs w:val="18"/>
      <w:lang w:eastAsia="en-US"/>
    </w:rPr>
  </w:style>
  <w:style w:type="character" w:styleId="Strong">
    <w:name w:val="Strong"/>
    <w:uiPriority w:val="22"/>
    <w:qFormat/>
    <w:rsid w:val="00D01618"/>
    <w:rPr>
      <w:b/>
      <w:bCs/>
    </w:rPr>
  </w:style>
  <w:style w:type="table" w:styleId="LightGrid-Accent5">
    <w:name w:val="Light Grid Accent 5"/>
    <w:basedOn w:val="TableNormal"/>
    <w:uiPriority w:val="62"/>
    <w:rsid w:val="00B460B0"/>
    <w:rPr>
      <w:rFonts w:eastAsia="Times New Roman"/>
      <w:sz w:val="22"/>
      <w:szCs w:val="22"/>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Roboto" w:eastAsia="Times New Roman" w:hAnsi="Roboto"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Roboto" w:eastAsia="Times New Roman" w:hAnsi="Roboto"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Roboto" w:eastAsia="Times New Roman" w:hAnsi="Roboto" w:cs="Times New Roman"/>
        <w:b/>
        <w:bCs/>
      </w:rPr>
    </w:tblStylePr>
    <w:tblStylePr w:type="lastCol">
      <w:rPr>
        <w:rFonts w:ascii="Roboto" w:eastAsia="Times New Roman" w:hAnsi="Roboto"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3Char">
    <w:name w:val="Heading 3 Char"/>
    <w:link w:val="Heading3"/>
    <w:uiPriority w:val="9"/>
    <w:semiHidden/>
    <w:rsid w:val="007E688D"/>
    <w:rPr>
      <w:rFonts w:ascii="Calibri Light" w:eastAsia="Times New Roman" w:hAnsi="Calibri Light" w:cs="Times New Roman"/>
      <w:b/>
      <w:bCs/>
      <w:kern w:val="2"/>
      <w:sz w:val="26"/>
      <w:szCs w:val="26"/>
      <w:lang w:eastAsia="en-US"/>
    </w:rPr>
  </w:style>
  <w:style w:type="paragraph" w:customStyle="1" w:styleId="elementor-image-box-description">
    <w:name w:val="elementor-image-box-description"/>
    <w:basedOn w:val="Normal"/>
    <w:rsid w:val="007E688D"/>
    <w:pPr>
      <w:spacing w:before="100" w:beforeAutospacing="1" w:after="100" w:afterAutospacing="1" w:line="240" w:lineRule="auto"/>
    </w:pPr>
    <w:rPr>
      <w:rFonts w:ascii="Times New Roman" w:hAnsi="Times New Roman"/>
      <w:kern w:val="0"/>
      <w:sz w:val="24"/>
      <w:szCs w:val="24"/>
      <w:lang w:eastAsia="en-ZW"/>
    </w:rPr>
  </w:style>
  <w:style w:type="character" w:customStyle="1" w:styleId="source-present">
    <w:name w:val="source-present"/>
    <w:basedOn w:val="DefaultParagraphFont"/>
    <w:rsid w:val="002D143C"/>
  </w:style>
  <w:style w:type="paragraph" w:styleId="NormalWeb">
    <w:name w:val="Normal (Web)"/>
    <w:basedOn w:val="Normal"/>
    <w:uiPriority w:val="99"/>
    <w:unhideWhenUsed/>
    <w:rsid w:val="002B3205"/>
    <w:pPr>
      <w:spacing w:before="100" w:beforeAutospacing="1" w:after="100" w:afterAutospacing="1" w:line="240" w:lineRule="auto"/>
    </w:pPr>
    <w:rPr>
      <w:rFonts w:ascii="Times New Roman" w:hAnsi="Times New Roman"/>
      <w:kern w:val="0"/>
      <w:sz w:val="24"/>
      <w:szCs w:val="24"/>
      <w:lang w:eastAsia="en-ZW"/>
    </w:rPr>
  </w:style>
  <w:style w:type="character" w:styleId="FollowedHyperlink">
    <w:name w:val="FollowedHyperlink"/>
    <w:uiPriority w:val="99"/>
    <w:semiHidden/>
    <w:unhideWhenUsed/>
    <w:rsid w:val="004618CC"/>
    <w:rPr>
      <w:color w:val="954F72"/>
      <w:u w:val="single"/>
    </w:rPr>
  </w:style>
  <w:style w:type="character" w:styleId="UnresolvedMention">
    <w:name w:val="Unresolved Mention"/>
    <w:uiPriority w:val="99"/>
    <w:semiHidden/>
    <w:unhideWhenUsed/>
    <w:rsid w:val="001E0610"/>
    <w:rPr>
      <w:color w:val="605E5C"/>
      <w:shd w:val="clear" w:color="auto" w:fill="E1DFDD"/>
    </w:rPr>
  </w:style>
  <w:style w:type="table" w:styleId="GridTable4-Accent1">
    <w:name w:val="Grid Table 4 Accent 1"/>
    <w:basedOn w:val="TableNormal"/>
    <w:uiPriority w:val="49"/>
    <w:rsid w:val="006E6FF3"/>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Bibliography">
    <w:name w:val="Bibliography"/>
    <w:basedOn w:val="Normal"/>
    <w:next w:val="Normal"/>
    <w:uiPriority w:val="37"/>
    <w:unhideWhenUsed/>
    <w:rsid w:val="002902E0"/>
    <w:rPr>
      <w:rFonts w:eastAsia="Calibri"/>
      <w:lang w:val="en-ZW"/>
    </w:rPr>
  </w:style>
  <w:style w:type="paragraph" w:styleId="FootnoteText">
    <w:name w:val="footnote text"/>
    <w:basedOn w:val="Normal"/>
    <w:link w:val="FootnoteTextChar"/>
    <w:uiPriority w:val="99"/>
    <w:semiHidden/>
    <w:unhideWhenUsed/>
    <w:rsid w:val="00957682"/>
    <w:pPr>
      <w:spacing w:after="0" w:line="240" w:lineRule="auto"/>
    </w:pPr>
    <w:rPr>
      <w:rFonts w:asciiTheme="minorHAnsi" w:eastAsiaTheme="minorHAnsi" w:hAnsiTheme="minorHAnsi" w:cstheme="minorBidi"/>
      <w:kern w:val="0"/>
      <w:sz w:val="20"/>
      <w:szCs w:val="20"/>
      <w:lang w:val="en-US"/>
    </w:rPr>
  </w:style>
  <w:style w:type="character" w:customStyle="1" w:styleId="FootnoteTextChar">
    <w:name w:val="Footnote Text Char"/>
    <w:basedOn w:val="DefaultParagraphFont"/>
    <w:link w:val="FootnoteText"/>
    <w:uiPriority w:val="99"/>
    <w:semiHidden/>
    <w:rsid w:val="00957682"/>
    <w:rPr>
      <w:rFonts w:asciiTheme="minorHAnsi" w:eastAsiaTheme="minorHAnsi" w:hAnsiTheme="minorHAnsi" w:cstheme="minorBidi"/>
      <w:lang w:val="en-US" w:eastAsia="en-US"/>
    </w:rPr>
  </w:style>
  <w:style w:type="character" w:styleId="FootnoteReference">
    <w:name w:val="footnote reference"/>
    <w:basedOn w:val="DefaultParagraphFont"/>
    <w:uiPriority w:val="99"/>
    <w:semiHidden/>
    <w:unhideWhenUsed/>
    <w:rsid w:val="00957682"/>
    <w:rPr>
      <w:vertAlign w:val="superscript"/>
    </w:rPr>
  </w:style>
  <w:style w:type="table" w:styleId="GridTable5Dark-Accent1">
    <w:name w:val="Grid Table 5 Dark Accent 1"/>
    <w:basedOn w:val="TableNormal"/>
    <w:uiPriority w:val="50"/>
    <w:rsid w:val="00EA41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customStyle="1" w:styleId="ListofTables">
    <w:name w:val="List of Tables"/>
    <w:basedOn w:val="Caption"/>
    <w:next w:val="Caption"/>
    <w:link w:val="ListofTablesChar"/>
    <w:qFormat/>
    <w:rsid w:val="00C818C7"/>
    <w:pPr>
      <w:tabs>
        <w:tab w:val="right" w:leader="dot" w:pos="9016"/>
      </w:tabs>
    </w:pPr>
    <w:rPr>
      <w:rFonts w:cs="Tahoma"/>
      <w:bCs/>
      <w:noProof/>
      <w:szCs w:val="24"/>
    </w:rPr>
  </w:style>
  <w:style w:type="character" w:customStyle="1" w:styleId="TableofFiguresChar">
    <w:name w:val="Table of Figures Char"/>
    <w:basedOn w:val="DefaultParagraphFont"/>
    <w:link w:val="TableofFigures"/>
    <w:uiPriority w:val="99"/>
    <w:rsid w:val="00F512A5"/>
    <w:rPr>
      <w:rFonts w:ascii="Tahoma" w:eastAsia="Times New Roman" w:hAnsi="Tahoma"/>
      <w:kern w:val="2"/>
      <w:sz w:val="24"/>
      <w:szCs w:val="22"/>
      <w:lang w:val="en-GB" w:eastAsia="en-US"/>
    </w:rPr>
  </w:style>
  <w:style w:type="character" w:customStyle="1" w:styleId="ListofTablesChar">
    <w:name w:val="List of Tables Char"/>
    <w:basedOn w:val="TableofFiguresChar"/>
    <w:link w:val="ListofTables"/>
    <w:rsid w:val="00C818C7"/>
    <w:rPr>
      <w:rFonts w:ascii="Tahoma" w:eastAsia="Times New Roman" w:hAnsi="Tahoma" w:cs="Tahoma"/>
      <w:b/>
      <w:bCs/>
      <w:iCs/>
      <w:noProof/>
      <w:kern w:val="2"/>
      <w:sz w:val="24"/>
      <w:szCs w:val="24"/>
      <w:lang w:val="en-GB" w:eastAsia="en-US"/>
    </w:rPr>
  </w:style>
  <w:style w:type="paragraph" w:customStyle="1" w:styleId="ListofFigures">
    <w:name w:val="List of Figures"/>
    <w:basedOn w:val="Caption"/>
    <w:next w:val="Caption"/>
    <w:link w:val="ListofFiguresChar"/>
    <w:qFormat/>
    <w:rsid w:val="00C818C7"/>
  </w:style>
  <w:style w:type="character" w:customStyle="1" w:styleId="ListofFiguresChar">
    <w:name w:val="List of Figures Char"/>
    <w:basedOn w:val="ListofTablesChar"/>
    <w:link w:val="ListofFigures"/>
    <w:rsid w:val="00C818C7"/>
    <w:rPr>
      <w:rFonts w:ascii="Tahoma" w:eastAsia="Times New Roman" w:hAnsi="Tahoma" w:cs="Tahoma"/>
      <w:b/>
      <w:bCs w:val="0"/>
      <w:iCs/>
      <w:noProof/>
      <w:kern w:val="2"/>
      <w:sz w:val="24"/>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4755">
      <w:bodyDiv w:val="1"/>
      <w:marLeft w:val="0"/>
      <w:marRight w:val="0"/>
      <w:marTop w:val="0"/>
      <w:marBottom w:val="0"/>
      <w:divBdr>
        <w:top w:val="none" w:sz="0" w:space="0" w:color="auto"/>
        <w:left w:val="none" w:sz="0" w:space="0" w:color="auto"/>
        <w:bottom w:val="none" w:sz="0" w:space="0" w:color="auto"/>
        <w:right w:val="none" w:sz="0" w:space="0" w:color="auto"/>
      </w:divBdr>
    </w:div>
    <w:div w:id="23140630">
      <w:bodyDiv w:val="1"/>
      <w:marLeft w:val="0"/>
      <w:marRight w:val="0"/>
      <w:marTop w:val="0"/>
      <w:marBottom w:val="0"/>
      <w:divBdr>
        <w:top w:val="none" w:sz="0" w:space="0" w:color="auto"/>
        <w:left w:val="none" w:sz="0" w:space="0" w:color="auto"/>
        <w:bottom w:val="none" w:sz="0" w:space="0" w:color="auto"/>
        <w:right w:val="none" w:sz="0" w:space="0" w:color="auto"/>
      </w:divBdr>
    </w:div>
    <w:div w:id="280501957">
      <w:bodyDiv w:val="1"/>
      <w:marLeft w:val="0"/>
      <w:marRight w:val="0"/>
      <w:marTop w:val="0"/>
      <w:marBottom w:val="0"/>
      <w:divBdr>
        <w:top w:val="none" w:sz="0" w:space="0" w:color="auto"/>
        <w:left w:val="none" w:sz="0" w:space="0" w:color="auto"/>
        <w:bottom w:val="none" w:sz="0" w:space="0" w:color="auto"/>
        <w:right w:val="none" w:sz="0" w:space="0" w:color="auto"/>
      </w:divBdr>
    </w:div>
    <w:div w:id="364328128">
      <w:bodyDiv w:val="1"/>
      <w:marLeft w:val="0"/>
      <w:marRight w:val="0"/>
      <w:marTop w:val="0"/>
      <w:marBottom w:val="0"/>
      <w:divBdr>
        <w:top w:val="none" w:sz="0" w:space="0" w:color="auto"/>
        <w:left w:val="none" w:sz="0" w:space="0" w:color="auto"/>
        <w:bottom w:val="none" w:sz="0" w:space="0" w:color="auto"/>
        <w:right w:val="none" w:sz="0" w:space="0" w:color="auto"/>
      </w:divBdr>
    </w:div>
    <w:div w:id="407582689">
      <w:bodyDiv w:val="1"/>
      <w:marLeft w:val="0"/>
      <w:marRight w:val="0"/>
      <w:marTop w:val="0"/>
      <w:marBottom w:val="0"/>
      <w:divBdr>
        <w:top w:val="none" w:sz="0" w:space="0" w:color="auto"/>
        <w:left w:val="none" w:sz="0" w:space="0" w:color="auto"/>
        <w:bottom w:val="none" w:sz="0" w:space="0" w:color="auto"/>
        <w:right w:val="none" w:sz="0" w:space="0" w:color="auto"/>
      </w:divBdr>
    </w:div>
    <w:div w:id="417560435">
      <w:bodyDiv w:val="1"/>
      <w:marLeft w:val="0"/>
      <w:marRight w:val="0"/>
      <w:marTop w:val="0"/>
      <w:marBottom w:val="0"/>
      <w:divBdr>
        <w:top w:val="none" w:sz="0" w:space="0" w:color="auto"/>
        <w:left w:val="none" w:sz="0" w:space="0" w:color="auto"/>
        <w:bottom w:val="none" w:sz="0" w:space="0" w:color="auto"/>
        <w:right w:val="none" w:sz="0" w:space="0" w:color="auto"/>
      </w:divBdr>
    </w:div>
    <w:div w:id="420298280">
      <w:bodyDiv w:val="1"/>
      <w:marLeft w:val="0"/>
      <w:marRight w:val="0"/>
      <w:marTop w:val="0"/>
      <w:marBottom w:val="0"/>
      <w:divBdr>
        <w:top w:val="none" w:sz="0" w:space="0" w:color="auto"/>
        <w:left w:val="none" w:sz="0" w:space="0" w:color="auto"/>
        <w:bottom w:val="none" w:sz="0" w:space="0" w:color="auto"/>
        <w:right w:val="none" w:sz="0" w:space="0" w:color="auto"/>
      </w:divBdr>
    </w:div>
    <w:div w:id="514539570">
      <w:bodyDiv w:val="1"/>
      <w:marLeft w:val="0"/>
      <w:marRight w:val="0"/>
      <w:marTop w:val="0"/>
      <w:marBottom w:val="0"/>
      <w:divBdr>
        <w:top w:val="none" w:sz="0" w:space="0" w:color="auto"/>
        <w:left w:val="none" w:sz="0" w:space="0" w:color="auto"/>
        <w:bottom w:val="none" w:sz="0" w:space="0" w:color="auto"/>
        <w:right w:val="none" w:sz="0" w:space="0" w:color="auto"/>
      </w:divBdr>
    </w:div>
    <w:div w:id="618874057">
      <w:bodyDiv w:val="1"/>
      <w:marLeft w:val="0"/>
      <w:marRight w:val="0"/>
      <w:marTop w:val="0"/>
      <w:marBottom w:val="0"/>
      <w:divBdr>
        <w:top w:val="none" w:sz="0" w:space="0" w:color="auto"/>
        <w:left w:val="none" w:sz="0" w:space="0" w:color="auto"/>
        <w:bottom w:val="none" w:sz="0" w:space="0" w:color="auto"/>
        <w:right w:val="none" w:sz="0" w:space="0" w:color="auto"/>
      </w:divBdr>
    </w:div>
    <w:div w:id="681981034">
      <w:bodyDiv w:val="1"/>
      <w:marLeft w:val="0"/>
      <w:marRight w:val="0"/>
      <w:marTop w:val="0"/>
      <w:marBottom w:val="0"/>
      <w:divBdr>
        <w:top w:val="none" w:sz="0" w:space="0" w:color="auto"/>
        <w:left w:val="none" w:sz="0" w:space="0" w:color="auto"/>
        <w:bottom w:val="none" w:sz="0" w:space="0" w:color="auto"/>
        <w:right w:val="none" w:sz="0" w:space="0" w:color="auto"/>
      </w:divBdr>
    </w:div>
    <w:div w:id="953026592">
      <w:bodyDiv w:val="1"/>
      <w:marLeft w:val="0"/>
      <w:marRight w:val="0"/>
      <w:marTop w:val="0"/>
      <w:marBottom w:val="0"/>
      <w:divBdr>
        <w:top w:val="none" w:sz="0" w:space="0" w:color="auto"/>
        <w:left w:val="none" w:sz="0" w:space="0" w:color="auto"/>
        <w:bottom w:val="none" w:sz="0" w:space="0" w:color="auto"/>
        <w:right w:val="none" w:sz="0" w:space="0" w:color="auto"/>
      </w:divBdr>
    </w:div>
    <w:div w:id="977220917">
      <w:bodyDiv w:val="1"/>
      <w:marLeft w:val="0"/>
      <w:marRight w:val="0"/>
      <w:marTop w:val="0"/>
      <w:marBottom w:val="0"/>
      <w:divBdr>
        <w:top w:val="none" w:sz="0" w:space="0" w:color="auto"/>
        <w:left w:val="none" w:sz="0" w:space="0" w:color="auto"/>
        <w:bottom w:val="none" w:sz="0" w:space="0" w:color="auto"/>
        <w:right w:val="none" w:sz="0" w:space="0" w:color="auto"/>
      </w:divBdr>
    </w:div>
    <w:div w:id="993067920">
      <w:bodyDiv w:val="1"/>
      <w:marLeft w:val="0"/>
      <w:marRight w:val="0"/>
      <w:marTop w:val="0"/>
      <w:marBottom w:val="0"/>
      <w:divBdr>
        <w:top w:val="none" w:sz="0" w:space="0" w:color="auto"/>
        <w:left w:val="none" w:sz="0" w:space="0" w:color="auto"/>
        <w:bottom w:val="none" w:sz="0" w:space="0" w:color="auto"/>
        <w:right w:val="none" w:sz="0" w:space="0" w:color="auto"/>
      </w:divBdr>
    </w:div>
    <w:div w:id="1042746928">
      <w:bodyDiv w:val="1"/>
      <w:marLeft w:val="0"/>
      <w:marRight w:val="0"/>
      <w:marTop w:val="0"/>
      <w:marBottom w:val="0"/>
      <w:divBdr>
        <w:top w:val="none" w:sz="0" w:space="0" w:color="auto"/>
        <w:left w:val="none" w:sz="0" w:space="0" w:color="auto"/>
        <w:bottom w:val="none" w:sz="0" w:space="0" w:color="auto"/>
        <w:right w:val="none" w:sz="0" w:space="0" w:color="auto"/>
      </w:divBdr>
    </w:div>
    <w:div w:id="1068575386">
      <w:bodyDiv w:val="1"/>
      <w:marLeft w:val="0"/>
      <w:marRight w:val="0"/>
      <w:marTop w:val="0"/>
      <w:marBottom w:val="0"/>
      <w:divBdr>
        <w:top w:val="none" w:sz="0" w:space="0" w:color="auto"/>
        <w:left w:val="none" w:sz="0" w:space="0" w:color="auto"/>
        <w:bottom w:val="none" w:sz="0" w:space="0" w:color="auto"/>
        <w:right w:val="none" w:sz="0" w:space="0" w:color="auto"/>
      </w:divBdr>
    </w:div>
    <w:div w:id="1130630614">
      <w:bodyDiv w:val="1"/>
      <w:marLeft w:val="0"/>
      <w:marRight w:val="0"/>
      <w:marTop w:val="0"/>
      <w:marBottom w:val="0"/>
      <w:divBdr>
        <w:top w:val="none" w:sz="0" w:space="0" w:color="auto"/>
        <w:left w:val="none" w:sz="0" w:space="0" w:color="auto"/>
        <w:bottom w:val="none" w:sz="0" w:space="0" w:color="auto"/>
        <w:right w:val="none" w:sz="0" w:space="0" w:color="auto"/>
      </w:divBdr>
    </w:div>
    <w:div w:id="1134908284">
      <w:bodyDiv w:val="1"/>
      <w:marLeft w:val="0"/>
      <w:marRight w:val="0"/>
      <w:marTop w:val="0"/>
      <w:marBottom w:val="0"/>
      <w:divBdr>
        <w:top w:val="none" w:sz="0" w:space="0" w:color="auto"/>
        <w:left w:val="none" w:sz="0" w:space="0" w:color="auto"/>
        <w:bottom w:val="none" w:sz="0" w:space="0" w:color="auto"/>
        <w:right w:val="none" w:sz="0" w:space="0" w:color="auto"/>
      </w:divBdr>
    </w:div>
    <w:div w:id="1170483394">
      <w:bodyDiv w:val="1"/>
      <w:marLeft w:val="0"/>
      <w:marRight w:val="0"/>
      <w:marTop w:val="0"/>
      <w:marBottom w:val="0"/>
      <w:divBdr>
        <w:top w:val="none" w:sz="0" w:space="0" w:color="auto"/>
        <w:left w:val="none" w:sz="0" w:space="0" w:color="auto"/>
        <w:bottom w:val="none" w:sz="0" w:space="0" w:color="auto"/>
        <w:right w:val="none" w:sz="0" w:space="0" w:color="auto"/>
      </w:divBdr>
    </w:div>
    <w:div w:id="1278561351">
      <w:bodyDiv w:val="1"/>
      <w:marLeft w:val="0"/>
      <w:marRight w:val="0"/>
      <w:marTop w:val="0"/>
      <w:marBottom w:val="0"/>
      <w:divBdr>
        <w:top w:val="none" w:sz="0" w:space="0" w:color="auto"/>
        <w:left w:val="none" w:sz="0" w:space="0" w:color="auto"/>
        <w:bottom w:val="none" w:sz="0" w:space="0" w:color="auto"/>
        <w:right w:val="none" w:sz="0" w:space="0" w:color="auto"/>
      </w:divBdr>
    </w:div>
    <w:div w:id="1328939165">
      <w:bodyDiv w:val="1"/>
      <w:marLeft w:val="0"/>
      <w:marRight w:val="0"/>
      <w:marTop w:val="0"/>
      <w:marBottom w:val="0"/>
      <w:divBdr>
        <w:top w:val="none" w:sz="0" w:space="0" w:color="auto"/>
        <w:left w:val="none" w:sz="0" w:space="0" w:color="auto"/>
        <w:bottom w:val="none" w:sz="0" w:space="0" w:color="auto"/>
        <w:right w:val="none" w:sz="0" w:space="0" w:color="auto"/>
      </w:divBdr>
    </w:div>
    <w:div w:id="1444494363">
      <w:bodyDiv w:val="1"/>
      <w:marLeft w:val="0"/>
      <w:marRight w:val="0"/>
      <w:marTop w:val="0"/>
      <w:marBottom w:val="0"/>
      <w:divBdr>
        <w:top w:val="none" w:sz="0" w:space="0" w:color="auto"/>
        <w:left w:val="none" w:sz="0" w:space="0" w:color="auto"/>
        <w:bottom w:val="none" w:sz="0" w:space="0" w:color="auto"/>
        <w:right w:val="none" w:sz="0" w:space="0" w:color="auto"/>
      </w:divBdr>
    </w:div>
    <w:div w:id="1444685116">
      <w:bodyDiv w:val="1"/>
      <w:marLeft w:val="0"/>
      <w:marRight w:val="0"/>
      <w:marTop w:val="0"/>
      <w:marBottom w:val="0"/>
      <w:divBdr>
        <w:top w:val="none" w:sz="0" w:space="0" w:color="auto"/>
        <w:left w:val="none" w:sz="0" w:space="0" w:color="auto"/>
        <w:bottom w:val="none" w:sz="0" w:space="0" w:color="auto"/>
        <w:right w:val="none" w:sz="0" w:space="0" w:color="auto"/>
      </w:divBdr>
    </w:div>
    <w:div w:id="1492402823">
      <w:bodyDiv w:val="1"/>
      <w:marLeft w:val="0"/>
      <w:marRight w:val="0"/>
      <w:marTop w:val="0"/>
      <w:marBottom w:val="0"/>
      <w:divBdr>
        <w:top w:val="none" w:sz="0" w:space="0" w:color="auto"/>
        <w:left w:val="none" w:sz="0" w:space="0" w:color="auto"/>
        <w:bottom w:val="none" w:sz="0" w:space="0" w:color="auto"/>
        <w:right w:val="none" w:sz="0" w:space="0" w:color="auto"/>
      </w:divBdr>
      <w:divsChild>
        <w:div w:id="1915897723">
          <w:marLeft w:val="0"/>
          <w:marRight w:val="0"/>
          <w:marTop w:val="0"/>
          <w:marBottom w:val="0"/>
          <w:divBdr>
            <w:top w:val="none" w:sz="0" w:space="0" w:color="auto"/>
            <w:left w:val="none" w:sz="0" w:space="0" w:color="auto"/>
            <w:bottom w:val="none" w:sz="0" w:space="0" w:color="auto"/>
            <w:right w:val="none" w:sz="0" w:space="0" w:color="auto"/>
          </w:divBdr>
        </w:div>
      </w:divsChild>
    </w:div>
    <w:div w:id="1538086052">
      <w:bodyDiv w:val="1"/>
      <w:marLeft w:val="0"/>
      <w:marRight w:val="0"/>
      <w:marTop w:val="0"/>
      <w:marBottom w:val="0"/>
      <w:divBdr>
        <w:top w:val="none" w:sz="0" w:space="0" w:color="auto"/>
        <w:left w:val="none" w:sz="0" w:space="0" w:color="auto"/>
        <w:bottom w:val="none" w:sz="0" w:space="0" w:color="auto"/>
        <w:right w:val="none" w:sz="0" w:space="0" w:color="auto"/>
      </w:divBdr>
    </w:div>
    <w:div w:id="1578592584">
      <w:bodyDiv w:val="1"/>
      <w:marLeft w:val="0"/>
      <w:marRight w:val="0"/>
      <w:marTop w:val="0"/>
      <w:marBottom w:val="0"/>
      <w:divBdr>
        <w:top w:val="none" w:sz="0" w:space="0" w:color="auto"/>
        <w:left w:val="none" w:sz="0" w:space="0" w:color="auto"/>
        <w:bottom w:val="none" w:sz="0" w:space="0" w:color="auto"/>
        <w:right w:val="none" w:sz="0" w:space="0" w:color="auto"/>
      </w:divBdr>
    </w:div>
    <w:div w:id="2000033374">
      <w:bodyDiv w:val="1"/>
      <w:marLeft w:val="0"/>
      <w:marRight w:val="0"/>
      <w:marTop w:val="0"/>
      <w:marBottom w:val="0"/>
      <w:divBdr>
        <w:top w:val="none" w:sz="0" w:space="0" w:color="auto"/>
        <w:left w:val="none" w:sz="0" w:space="0" w:color="auto"/>
        <w:bottom w:val="none" w:sz="0" w:space="0" w:color="auto"/>
        <w:right w:val="none" w:sz="0" w:space="0" w:color="auto"/>
      </w:divBdr>
    </w:div>
    <w:div w:id="212307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C:\Users\Economics\Desktop\Economics%20Docs\QEB%20Data-PEST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'ZIM GDP'!$B$7:$B$8</c:f>
              <c:strCache>
                <c:ptCount val="2"/>
                <c:pt idx="1">
                  <c:v>MoFED</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'ZIM GDP'!$A$9:$A$11</c:f>
              <c:numCache>
                <c:formatCode>General</c:formatCode>
                <c:ptCount val="3"/>
                <c:pt idx="0">
                  <c:v>2023</c:v>
                </c:pt>
                <c:pt idx="1">
                  <c:v>2024</c:v>
                </c:pt>
                <c:pt idx="2">
                  <c:v>2025</c:v>
                </c:pt>
              </c:numCache>
            </c:numRef>
          </c:cat>
          <c:val>
            <c:numRef>
              <c:f>'ZIM GDP'!$B$9:$B$11</c:f>
              <c:numCache>
                <c:formatCode>0.0</c:formatCode>
                <c:ptCount val="3"/>
                <c:pt idx="0">
                  <c:v>5.5</c:v>
                </c:pt>
                <c:pt idx="1">
                  <c:v>2</c:v>
                </c:pt>
                <c:pt idx="2">
                  <c:v>5</c:v>
                </c:pt>
              </c:numCache>
            </c:numRef>
          </c:val>
          <c:extLst>
            <c:ext xmlns:c16="http://schemas.microsoft.com/office/drawing/2014/chart" uri="{C3380CC4-5D6E-409C-BE32-E72D297353CC}">
              <c16:uniqueId val="{00000000-B39F-4AB5-9100-25C77073571A}"/>
            </c:ext>
          </c:extLst>
        </c:ser>
        <c:ser>
          <c:idx val="1"/>
          <c:order val="1"/>
          <c:tx>
            <c:strRef>
              <c:f>'ZIM GDP'!$C$7:$C$8</c:f>
              <c:strCache>
                <c:ptCount val="2"/>
                <c:pt idx="1">
                  <c:v>IMF</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'ZIM GDP'!$A$9:$A$11</c:f>
              <c:numCache>
                <c:formatCode>General</c:formatCode>
                <c:ptCount val="3"/>
                <c:pt idx="0">
                  <c:v>2023</c:v>
                </c:pt>
                <c:pt idx="1">
                  <c:v>2024</c:v>
                </c:pt>
                <c:pt idx="2">
                  <c:v>2025</c:v>
                </c:pt>
              </c:numCache>
            </c:numRef>
          </c:cat>
          <c:val>
            <c:numRef>
              <c:f>'ZIM GDP'!$C$9:$C$11</c:f>
              <c:numCache>
                <c:formatCode>0.0</c:formatCode>
                <c:ptCount val="3"/>
                <c:pt idx="0">
                  <c:v>5.34</c:v>
                </c:pt>
                <c:pt idx="1">
                  <c:v>1.95</c:v>
                </c:pt>
                <c:pt idx="2">
                  <c:v>6.05</c:v>
                </c:pt>
              </c:numCache>
            </c:numRef>
          </c:val>
          <c:extLst>
            <c:ext xmlns:c16="http://schemas.microsoft.com/office/drawing/2014/chart" uri="{C3380CC4-5D6E-409C-BE32-E72D297353CC}">
              <c16:uniqueId val="{00000001-B39F-4AB5-9100-25C77073571A}"/>
            </c:ext>
          </c:extLst>
        </c:ser>
        <c:dLbls>
          <c:dLblPos val="inEnd"/>
          <c:showLegendKey val="0"/>
          <c:showVal val="1"/>
          <c:showCatName val="0"/>
          <c:showSerName val="0"/>
          <c:showPercent val="0"/>
          <c:showBubbleSize val="0"/>
        </c:dLbls>
        <c:gapWidth val="65"/>
        <c:axId val="2049014608"/>
        <c:axId val="2049010288"/>
      </c:barChart>
      <c:catAx>
        <c:axId val="2049014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049010288"/>
        <c:crosses val="autoZero"/>
        <c:auto val="1"/>
        <c:lblAlgn val="ctr"/>
        <c:lblOffset val="100"/>
        <c:noMultiLvlLbl val="0"/>
      </c:catAx>
      <c:valAx>
        <c:axId val="204901028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204901460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3rd</a:t>
            </a:r>
            <a:r>
              <a:rPr lang="en-US" baseline="0"/>
              <a:t> </a:t>
            </a:r>
            <a:r>
              <a:rPr lang="en-US"/>
              <a:t>Quarter</a:t>
            </a:r>
            <a:r>
              <a:rPr lang="en-US" baseline="0"/>
              <a:t>  Weighted Inflation</a:t>
            </a:r>
          </a:p>
          <a:p>
            <a:pPr>
              <a:defRPr/>
            </a:pPr>
            <a:r>
              <a:rPr lang="en-US" sz="1200" baseline="0"/>
              <a:t>(All items)</a:t>
            </a:r>
            <a:endParaRPr lang="en-US" sz="1200"/>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5.2777777777777778E-2"/>
          <c:y val="0.28993073782443862"/>
          <c:w val="0.93888888888888888"/>
          <c:h val="0.58101778944298632"/>
        </c:manualLayout>
      </c:layout>
      <c:lineChart>
        <c:grouping val="standard"/>
        <c:varyColors val="0"/>
        <c:ser>
          <c:idx val="1"/>
          <c:order val="1"/>
          <c:tx>
            <c:strRef>
              <c:f>'[QEB Data-PESTLE.xlsx]Inflation '!$H$25</c:f>
              <c:strCache>
                <c:ptCount val="1"/>
                <c:pt idx="0">
                  <c:v>2023 3rd Quarter</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'[QEB Data-PESTLE.xlsx]Inflation '!$F$26:$F$28</c:f>
              <c:strCache>
                <c:ptCount val="3"/>
                <c:pt idx="0">
                  <c:v>July</c:v>
                </c:pt>
                <c:pt idx="1">
                  <c:v>August</c:v>
                </c:pt>
                <c:pt idx="2">
                  <c:v>September</c:v>
                </c:pt>
              </c:strCache>
            </c:strRef>
          </c:cat>
          <c:val>
            <c:numRef>
              <c:f>'[QEB Data-PESTLE.xlsx]Inflation '!$H$26:$H$28</c:f>
              <c:numCache>
                <c:formatCode>General</c:formatCode>
                <c:ptCount val="3"/>
                <c:pt idx="0">
                  <c:v>1</c:v>
                </c:pt>
                <c:pt idx="1">
                  <c:v>1.3</c:v>
                </c:pt>
                <c:pt idx="2">
                  <c:v>1</c:v>
                </c:pt>
              </c:numCache>
            </c:numRef>
          </c:val>
          <c:smooth val="0"/>
          <c:extLst>
            <c:ext xmlns:c16="http://schemas.microsoft.com/office/drawing/2014/chart" uri="{C3380CC4-5D6E-409C-BE32-E72D297353CC}">
              <c16:uniqueId val="{00000000-7245-4A6E-8287-4E23B76A052D}"/>
            </c:ext>
          </c:extLst>
        </c:ser>
        <c:ser>
          <c:idx val="3"/>
          <c:order val="3"/>
          <c:tx>
            <c:strRef>
              <c:f>'[QEB Data-PESTLE.xlsx]Inflation '!$J$25</c:f>
              <c:strCache>
                <c:ptCount val="1"/>
                <c:pt idx="0">
                  <c:v>2024 3rd Quarter</c:v>
                </c:pt>
              </c:strCache>
            </c:strRef>
          </c:tx>
          <c:spPr>
            <a:ln w="31750" cap="rnd">
              <a:solidFill>
                <a:schemeClr val="accent4"/>
              </a:solidFill>
              <a:round/>
            </a:ln>
            <a:effectLst/>
          </c:spPr>
          <c:marker>
            <c:symbol val="circle"/>
            <c:size val="17"/>
            <c:spPr>
              <a:solidFill>
                <a:schemeClr val="accent4"/>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'[QEB Data-PESTLE.xlsx]Inflation '!$F$26:$F$28</c:f>
              <c:strCache>
                <c:ptCount val="3"/>
                <c:pt idx="0">
                  <c:v>July</c:v>
                </c:pt>
                <c:pt idx="1">
                  <c:v>August</c:v>
                </c:pt>
                <c:pt idx="2">
                  <c:v>September</c:v>
                </c:pt>
              </c:strCache>
            </c:strRef>
          </c:cat>
          <c:val>
            <c:numRef>
              <c:f>'[QEB Data-PESTLE.xlsx]Inflation '!$J$26:$J$28</c:f>
              <c:numCache>
                <c:formatCode>General</c:formatCode>
                <c:ptCount val="3"/>
                <c:pt idx="0">
                  <c:v>-0.1</c:v>
                </c:pt>
                <c:pt idx="1">
                  <c:v>0.4</c:v>
                </c:pt>
                <c:pt idx="2">
                  <c:v>1.9</c:v>
                </c:pt>
              </c:numCache>
            </c:numRef>
          </c:val>
          <c:smooth val="0"/>
          <c:extLst>
            <c:ext xmlns:c16="http://schemas.microsoft.com/office/drawing/2014/chart" uri="{C3380CC4-5D6E-409C-BE32-E72D297353CC}">
              <c16:uniqueId val="{00000001-7245-4A6E-8287-4E23B76A052D}"/>
            </c:ext>
          </c:extLst>
        </c:ser>
        <c:dLbls>
          <c:dLblPos val="ctr"/>
          <c:showLegendKey val="0"/>
          <c:showVal val="1"/>
          <c:showCatName val="0"/>
          <c:showSerName val="0"/>
          <c:showPercent val="0"/>
          <c:showBubbleSize val="0"/>
        </c:dLbls>
        <c:marker val="1"/>
        <c:smooth val="0"/>
        <c:axId val="1219570575"/>
        <c:axId val="1219570159"/>
        <c:extLst>
          <c:ext xmlns:c15="http://schemas.microsoft.com/office/drawing/2012/chart" uri="{02D57815-91ED-43cb-92C2-25804820EDAC}">
            <c15:filteredLineSeries>
              <c15:ser>
                <c:idx val="0"/>
                <c:order val="0"/>
                <c:tx>
                  <c:strRef>
                    <c:extLst>
                      <c:ext uri="{02D57815-91ED-43cb-92C2-25804820EDAC}">
                        <c15:formulaRef>
                          <c15:sqref>'[QEB Data-PESTLE.xlsx]Inflation '!$G$25</c15:sqref>
                        </c15:formulaRef>
                      </c:ext>
                    </c:extLst>
                    <c:strCache>
                      <c:ptCount val="1"/>
                    </c:strCache>
                  </c:strRef>
                </c:tx>
                <c:spPr>
                  <a:ln w="317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'[QEB Data-PESTLE.xlsx]Inflation '!$F$26:$F$28</c15:sqref>
                        </c15:formulaRef>
                      </c:ext>
                    </c:extLst>
                    <c:strCache>
                      <c:ptCount val="3"/>
                      <c:pt idx="0">
                        <c:v>July</c:v>
                      </c:pt>
                      <c:pt idx="1">
                        <c:v>August</c:v>
                      </c:pt>
                      <c:pt idx="2">
                        <c:v>September</c:v>
                      </c:pt>
                    </c:strCache>
                  </c:strRef>
                </c:cat>
                <c:val>
                  <c:numRef>
                    <c:extLst>
                      <c:ext uri="{02D57815-91ED-43cb-92C2-25804820EDAC}">
                        <c15:formulaRef>
                          <c15:sqref>'[QEB Data-PESTLE.xlsx]Inflation '!$G$26:$G$28</c15:sqref>
                        </c15:formulaRef>
                      </c:ext>
                    </c:extLst>
                    <c:numCache>
                      <c:formatCode>General</c:formatCode>
                      <c:ptCount val="3"/>
                    </c:numCache>
                  </c:numRef>
                </c:val>
                <c:smooth val="0"/>
                <c:extLst>
                  <c:ext xmlns:c16="http://schemas.microsoft.com/office/drawing/2014/chart" uri="{C3380CC4-5D6E-409C-BE32-E72D297353CC}">
                    <c16:uniqueId val="{00000002-7245-4A6E-8287-4E23B76A052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'[QEB Data-PESTLE.xlsx]Inflation '!$I$25</c15:sqref>
                        </c15:formulaRef>
                      </c:ext>
                    </c:extLst>
                    <c:strCache>
                      <c:ptCount val="1"/>
                    </c:strCache>
                  </c:strRef>
                </c:tx>
                <c:spPr>
                  <a:ln w="31750"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'[QEB Data-PESTLE.xlsx]Inflation '!$F$26:$F$28</c15:sqref>
                        </c15:formulaRef>
                      </c:ext>
                    </c:extLst>
                    <c:strCache>
                      <c:ptCount val="3"/>
                      <c:pt idx="0">
                        <c:v>July</c:v>
                      </c:pt>
                      <c:pt idx="1">
                        <c:v>August</c:v>
                      </c:pt>
                      <c:pt idx="2">
                        <c:v>September</c:v>
                      </c:pt>
                    </c:strCache>
                  </c:strRef>
                </c:cat>
                <c:val>
                  <c:numRef>
                    <c:extLst xmlns:c15="http://schemas.microsoft.com/office/drawing/2012/chart">
                      <c:ext xmlns:c15="http://schemas.microsoft.com/office/drawing/2012/chart" uri="{02D57815-91ED-43cb-92C2-25804820EDAC}">
                        <c15:formulaRef>
                          <c15:sqref>'[QEB Data-PESTLE.xlsx]Inflation '!$I$26:$I$28</c15:sqref>
                        </c15:formulaRef>
                      </c:ext>
                    </c:extLst>
                    <c:numCache>
                      <c:formatCode>General</c:formatCode>
                      <c:ptCount val="3"/>
                    </c:numCache>
                  </c:numRef>
                </c:val>
                <c:smooth val="0"/>
                <c:extLst xmlns:c15="http://schemas.microsoft.com/office/drawing/2012/chart">
                  <c:ext xmlns:c16="http://schemas.microsoft.com/office/drawing/2014/chart" uri="{C3380CC4-5D6E-409C-BE32-E72D297353CC}">
                    <c16:uniqueId val="{00000003-7245-4A6E-8287-4E23B76A052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'[QEB Data-PESTLE.xlsx]Inflation '!$K$25</c15:sqref>
                        </c15:formulaRef>
                      </c:ext>
                    </c:extLst>
                    <c:strCache>
                      <c:ptCount val="1"/>
                    </c:strCache>
                  </c:strRef>
                </c:tx>
                <c:spPr>
                  <a:ln w="31750"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'[QEB Data-PESTLE.xlsx]Inflation '!$F$26:$F$28</c15:sqref>
                        </c15:formulaRef>
                      </c:ext>
                    </c:extLst>
                    <c:strCache>
                      <c:ptCount val="3"/>
                      <c:pt idx="0">
                        <c:v>July</c:v>
                      </c:pt>
                      <c:pt idx="1">
                        <c:v>August</c:v>
                      </c:pt>
                      <c:pt idx="2">
                        <c:v>September</c:v>
                      </c:pt>
                    </c:strCache>
                  </c:strRef>
                </c:cat>
                <c:val>
                  <c:numRef>
                    <c:extLst xmlns:c15="http://schemas.microsoft.com/office/drawing/2012/chart">
                      <c:ext xmlns:c15="http://schemas.microsoft.com/office/drawing/2012/chart" uri="{02D57815-91ED-43cb-92C2-25804820EDAC}">
                        <c15:formulaRef>
                          <c15:sqref>'[QEB Data-PESTLE.xlsx]Inflation '!$K$26:$K$28</c15:sqref>
                        </c15:formulaRef>
                      </c:ext>
                    </c:extLst>
                    <c:numCache>
                      <c:formatCode>General</c:formatCode>
                      <c:ptCount val="3"/>
                    </c:numCache>
                  </c:numRef>
                </c:val>
                <c:smooth val="0"/>
                <c:extLst xmlns:c15="http://schemas.microsoft.com/office/drawing/2012/chart">
                  <c:ext xmlns:c16="http://schemas.microsoft.com/office/drawing/2014/chart" uri="{C3380CC4-5D6E-409C-BE32-E72D297353CC}">
                    <c16:uniqueId val="{00000004-7245-4A6E-8287-4E23B76A052D}"/>
                  </c:ext>
                </c:extLst>
              </c15:ser>
            </c15:filteredLineSeries>
          </c:ext>
        </c:extLst>
      </c:lineChart>
      <c:catAx>
        <c:axId val="1219570575"/>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219570159"/>
        <c:crosses val="autoZero"/>
        <c:auto val="1"/>
        <c:lblAlgn val="ctr"/>
        <c:lblOffset val="100"/>
        <c:noMultiLvlLbl val="0"/>
      </c:catAx>
      <c:valAx>
        <c:axId val="1219570159"/>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219570575"/>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Tra24</b:Tag>
    <b:SourceType>InternetSite</b:SourceType>
    <b:Guid>{6D4D3E4F-9C2A-49B5-BFC4-7DA73AB04900}</b:Guid>
    <b:Title>Commodities</b:Title>
    <b:Year>2024</b:Year>
    <b:Author>
      <b:Author>
        <b:Corporate>Trading Economics</b:Corporate>
      </b:Author>
    </b:Author>
    <b:InternetSiteTitle>Trading Economics</b:InternetSiteTitle>
    <b:URL>https://tradingeconomics.com/commodities</b:URL>
    <b:RefOrder>1</b:RefOrder>
  </b:Source>
  <b:Source>
    <b:Tag>RBZ</b:Tag>
    <b:SourceType>InternetSite</b:SourceType>
    <b:Guid>{7C25C016-BA53-4898-86D4-B585E2AE7D29}</b:Guid>
    <b:Author>
      <b:Author>
        <b:Corporate>RBZ</b:Corporate>
      </b:Author>
    </b:Author>
    <b:Title>Exchange Rates</b:Title>
    <b:InternetSiteTitle>Reserve Bank of Zimbabwe</b:InternetSiteTitle>
    <b:URL>https://www.rbz.co.zw/index.php/research/markets/exchange-rates</b:URL>
    <b:Year>2024</b:Year>
    <b:RefOrder>2</b:RefOrder>
  </b:Source>
  <b:Source>
    <b:Tag>Zim24</b:Tag>
    <b:SourceType>InternetSite</b:SourceType>
    <b:Guid>{CE472A8A-F34D-4EDE-B79B-D23B38D9A121}</b:Guid>
    <b:Author>
      <b:Author>
        <b:Corporate>ZimStat</b:Corporate>
      </b:Author>
    </b:Author>
    <b:Title>Inflation Rates</b:Title>
    <b:InternetSiteTitle>Zimbabwe National Statistical Agency</b:InternetSiteTitle>
    <b:Year>2024</b:Year>
    <b:URL>https://www.zimstat.co.zw/</b:URL>
    <b:RefOrder>3</b:RefOrder>
  </b:Source>
  <b:Source>
    <b:Tag>VFE24</b:Tag>
    <b:SourceType>InternetSite</b:SourceType>
    <b:Guid>{0BAA474A-6916-4C93-9455-F8D0F88FC0DF}</b:Guid>
    <b:Title>VFEX Main Dashboard </b:Title>
    <b:Year>2024</b:Year>
    <b:InternetSiteTitle>Victoria Falls Stock Exchange</b:InternetSiteTitle>
    <b:URL>https://www.vfex.exchange/</b:URL>
    <b:Author>
      <b:Author>
        <b:Corporate>VFEX</b:Corporate>
      </b:Author>
    </b:Author>
    <b:RefOrder>4</b:RefOrder>
  </b:Source>
  <b:Source>
    <b:Tag>ZSE24</b:Tag>
    <b:SourceType>InternetSite</b:SourceType>
    <b:Guid>{B3A9916E-FA33-48E7-AA4E-BD6033CC59F2}</b:Guid>
    <b:Title>ZSE Main Dashboard</b:Title>
    <b:Year>2024</b:Year>
    <b:Author>
      <b:Author>
        <b:Corporate>ZSE</b:Corporate>
      </b:Author>
    </b:Author>
    <b:InternetSiteTitle>Zimbabwe Stock Exchange</b:InternetSiteTitle>
    <b:URL>https://www.zse.co.zw/</b:URL>
    <b:RefOrder>5</b:RefOrder>
  </b:Source>
  <b:Source>
    <b:Tag>MoF24</b:Tag>
    <b:SourceType>Report</b:SourceType>
    <b:Guid>{312985C2-E57D-476D-87A3-5C57EB46117E}</b:Guid>
    <b:Author>
      <b:Author>
        <b:Corporate>MoFED&amp;IP</b:Corporate>
      </b:Author>
    </b:Author>
    <b:Title>2024 Mid-Term Budget and Economic Review</b:Title>
    <b:Year>2024</b:Year>
    <b:Publisher>Ministry of Finance, Economic Development and Investment Promotion</b:Publisher>
    <b:RefOrder>6</b:RefOrder>
  </b:Source>
  <b:Source>
    <b:Tag>RBZ24</b:Tag>
    <b:SourceType>Report</b:SourceType>
    <b:Guid>{DD7341F9-72AF-4344-A9AE-C9F6E453D2A5}</b:Guid>
    <b:Author>
      <b:Author>
        <b:Corporate>RBZ</b:Corporate>
      </b:Author>
    </b:Author>
    <b:Title>Press Statement: Resolutions of the Monetary policy Committee held on 27 September 2024</b:Title>
    <b:Year>2024</b:Year>
    <b:Publisher>Reserve Bank of Zimbabwe</b:Publisher>
    <b:RefOrder>7</b:RefOrder>
  </b:Source>
  <b:Source>
    <b:Tag>Ver24</b:Tag>
    <b:SourceType>InternetSite</b:SourceType>
    <b:Guid>{AF4E2E86-33A2-4B49-BB02-008DFFACD49B}</b:Guid>
    <b:Title>Veritas Zimbabwe</b:Title>
    <b:Year>2024</b:Year>
    <b:Author>
      <b:Author>
        <b:Corporate>Veritas</b:Corporate>
      </b:Author>
    </b:Author>
    <b:InternetSiteTitle>veritas.net</b:InternetSiteTitle>
    <b:Month>June to Semptember</b:Month>
    <b:URL>https://www.veritaszim.net/</b:URL>
    <b:RefOrder>8</b:RefOrder>
  </b:Source>
</b:Sources>
</file>

<file path=customXml/itemProps1.xml><?xml version="1.0" encoding="utf-8"?>
<ds:datastoreItem xmlns:ds="http://schemas.openxmlformats.org/officeDocument/2006/customXml" ds:itemID="{EB59EDD6-23A1-408F-A591-86AB34BC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26</Pages>
  <Words>6962</Words>
  <Characters>39690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46559</CharactersWithSpaces>
  <SharedDoc>false</SharedDoc>
  <HLinks>
    <vt:vector size="192" baseType="variant">
      <vt:variant>
        <vt:i4>2031703</vt:i4>
      </vt:variant>
      <vt:variant>
        <vt:i4>213</vt:i4>
      </vt:variant>
      <vt:variant>
        <vt:i4>0</vt:i4>
      </vt:variant>
      <vt:variant>
        <vt:i4>5</vt:i4>
      </vt:variant>
      <vt:variant>
        <vt:lpwstr>https://online.flippingbook.com/view/299528917/4/</vt:lpwstr>
      </vt:variant>
      <vt:variant>
        <vt:lpwstr>zoom=true</vt:lpwstr>
      </vt:variant>
      <vt:variant>
        <vt:i4>1507382</vt:i4>
      </vt:variant>
      <vt:variant>
        <vt:i4>188</vt:i4>
      </vt:variant>
      <vt:variant>
        <vt:i4>0</vt:i4>
      </vt:variant>
      <vt:variant>
        <vt:i4>5</vt:i4>
      </vt:variant>
      <vt:variant>
        <vt:lpwstr/>
      </vt:variant>
      <vt:variant>
        <vt:lpwstr>_Toc134122109</vt:lpwstr>
      </vt:variant>
      <vt:variant>
        <vt:i4>1507382</vt:i4>
      </vt:variant>
      <vt:variant>
        <vt:i4>182</vt:i4>
      </vt:variant>
      <vt:variant>
        <vt:i4>0</vt:i4>
      </vt:variant>
      <vt:variant>
        <vt:i4>5</vt:i4>
      </vt:variant>
      <vt:variant>
        <vt:lpwstr/>
      </vt:variant>
      <vt:variant>
        <vt:lpwstr>_Toc134122108</vt:lpwstr>
      </vt:variant>
      <vt:variant>
        <vt:i4>1507382</vt:i4>
      </vt:variant>
      <vt:variant>
        <vt:i4>176</vt:i4>
      </vt:variant>
      <vt:variant>
        <vt:i4>0</vt:i4>
      </vt:variant>
      <vt:variant>
        <vt:i4>5</vt:i4>
      </vt:variant>
      <vt:variant>
        <vt:lpwstr/>
      </vt:variant>
      <vt:variant>
        <vt:lpwstr>_Toc134122108</vt:lpwstr>
      </vt:variant>
      <vt:variant>
        <vt:i4>1507382</vt:i4>
      </vt:variant>
      <vt:variant>
        <vt:i4>170</vt:i4>
      </vt:variant>
      <vt:variant>
        <vt:i4>0</vt:i4>
      </vt:variant>
      <vt:variant>
        <vt:i4>5</vt:i4>
      </vt:variant>
      <vt:variant>
        <vt:lpwstr/>
      </vt:variant>
      <vt:variant>
        <vt:lpwstr>_Toc134122107</vt:lpwstr>
      </vt:variant>
      <vt:variant>
        <vt:i4>1507382</vt:i4>
      </vt:variant>
      <vt:variant>
        <vt:i4>164</vt:i4>
      </vt:variant>
      <vt:variant>
        <vt:i4>0</vt:i4>
      </vt:variant>
      <vt:variant>
        <vt:i4>5</vt:i4>
      </vt:variant>
      <vt:variant>
        <vt:lpwstr/>
      </vt:variant>
      <vt:variant>
        <vt:lpwstr>_Toc134122106</vt:lpwstr>
      </vt:variant>
      <vt:variant>
        <vt:i4>1703986</vt:i4>
      </vt:variant>
      <vt:variant>
        <vt:i4>155</vt:i4>
      </vt:variant>
      <vt:variant>
        <vt:i4>0</vt:i4>
      </vt:variant>
      <vt:variant>
        <vt:i4>5</vt:i4>
      </vt:variant>
      <vt:variant>
        <vt:lpwstr/>
      </vt:variant>
      <vt:variant>
        <vt:lpwstr>_Toc165538568</vt:lpwstr>
      </vt:variant>
      <vt:variant>
        <vt:i4>1703986</vt:i4>
      </vt:variant>
      <vt:variant>
        <vt:i4>149</vt:i4>
      </vt:variant>
      <vt:variant>
        <vt:i4>0</vt:i4>
      </vt:variant>
      <vt:variant>
        <vt:i4>5</vt:i4>
      </vt:variant>
      <vt:variant>
        <vt:lpwstr/>
      </vt:variant>
      <vt:variant>
        <vt:lpwstr>_Toc165538567</vt:lpwstr>
      </vt:variant>
      <vt:variant>
        <vt:i4>1703986</vt:i4>
      </vt:variant>
      <vt:variant>
        <vt:i4>143</vt:i4>
      </vt:variant>
      <vt:variant>
        <vt:i4>0</vt:i4>
      </vt:variant>
      <vt:variant>
        <vt:i4>5</vt:i4>
      </vt:variant>
      <vt:variant>
        <vt:lpwstr/>
      </vt:variant>
      <vt:variant>
        <vt:lpwstr>_Toc165538566</vt:lpwstr>
      </vt:variant>
      <vt:variant>
        <vt:i4>1703986</vt:i4>
      </vt:variant>
      <vt:variant>
        <vt:i4>137</vt:i4>
      </vt:variant>
      <vt:variant>
        <vt:i4>0</vt:i4>
      </vt:variant>
      <vt:variant>
        <vt:i4>5</vt:i4>
      </vt:variant>
      <vt:variant>
        <vt:lpwstr/>
      </vt:variant>
      <vt:variant>
        <vt:lpwstr>_Toc165538565</vt:lpwstr>
      </vt:variant>
      <vt:variant>
        <vt:i4>1703986</vt:i4>
      </vt:variant>
      <vt:variant>
        <vt:i4>131</vt:i4>
      </vt:variant>
      <vt:variant>
        <vt:i4>0</vt:i4>
      </vt:variant>
      <vt:variant>
        <vt:i4>5</vt:i4>
      </vt:variant>
      <vt:variant>
        <vt:lpwstr/>
      </vt:variant>
      <vt:variant>
        <vt:lpwstr>_Toc165538564</vt:lpwstr>
      </vt:variant>
      <vt:variant>
        <vt:i4>1114174</vt:i4>
      </vt:variant>
      <vt:variant>
        <vt:i4>122</vt:i4>
      </vt:variant>
      <vt:variant>
        <vt:i4>0</vt:i4>
      </vt:variant>
      <vt:variant>
        <vt:i4>5</vt:i4>
      </vt:variant>
      <vt:variant>
        <vt:lpwstr/>
      </vt:variant>
      <vt:variant>
        <vt:lpwstr>_Toc165496327</vt:lpwstr>
      </vt:variant>
      <vt:variant>
        <vt:i4>1114174</vt:i4>
      </vt:variant>
      <vt:variant>
        <vt:i4>116</vt:i4>
      </vt:variant>
      <vt:variant>
        <vt:i4>0</vt:i4>
      </vt:variant>
      <vt:variant>
        <vt:i4>5</vt:i4>
      </vt:variant>
      <vt:variant>
        <vt:lpwstr/>
      </vt:variant>
      <vt:variant>
        <vt:lpwstr>_Toc165496326</vt:lpwstr>
      </vt:variant>
      <vt:variant>
        <vt:i4>1114174</vt:i4>
      </vt:variant>
      <vt:variant>
        <vt:i4>110</vt:i4>
      </vt:variant>
      <vt:variant>
        <vt:i4>0</vt:i4>
      </vt:variant>
      <vt:variant>
        <vt:i4>5</vt:i4>
      </vt:variant>
      <vt:variant>
        <vt:lpwstr/>
      </vt:variant>
      <vt:variant>
        <vt:lpwstr>_Toc165496325</vt:lpwstr>
      </vt:variant>
      <vt:variant>
        <vt:i4>1114174</vt:i4>
      </vt:variant>
      <vt:variant>
        <vt:i4>104</vt:i4>
      </vt:variant>
      <vt:variant>
        <vt:i4>0</vt:i4>
      </vt:variant>
      <vt:variant>
        <vt:i4>5</vt:i4>
      </vt:variant>
      <vt:variant>
        <vt:lpwstr/>
      </vt:variant>
      <vt:variant>
        <vt:lpwstr>_Toc165496324</vt:lpwstr>
      </vt:variant>
      <vt:variant>
        <vt:i4>1114174</vt:i4>
      </vt:variant>
      <vt:variant>
        <vt:i4>98</vt:i4>
      </vt:variant>
      <vt:variant>
        <vt:i4>0</vt:i4>
      </vt:variant>
      <vt:variant>
        <vt:i4>5</vt:i4>
      </vt:variant>
      <vt:variant>
        <vt:lpwstr/>
      </vt:variant>
      <vt:variant>
        <vt:lpwstr>_Toc165496323</vt:lpwstr>
      </vt:variant>
      <vt:variant>
        <vt:i4>1114174</vt:i4>
      </vt:variant>
      <vt:variant>
        <vt:i4>92</vt:i4>
      </vt:variant>
      <vt:variant>
        <vt:i4>0</vt:i4>
      </vt:variant>
      <vt:variant>
        <vt:i4>5</vt:i4>
      </vt:variant>
      <vt:variant>
        <vt:lpwstr/>
      </vt:variant>
      <vt:variant>
        <vt:lpwstr>_Toc165496322</vt:lpwstr>
      </vt:variant>
      <vt:variant>
        <vt:i4>1114174</vt:i4>
      </vt:variant>
      <vt:variant>
        <vt:i4>86</vt:i4>
      </vt:variant>
      <vt:variant>
        <vt:i4>0</vt:i4>
      </vt:variant>
      <vt:variant>
        <vt:i4>5</vt:i4>
      </vt:variant>
      <vt:variant>
        <vt:lpwstr/>
      </vt:variant>
      <vt:variant>
        <vt:lpwstr>_Toc165496321</vt:lpwstr>
      </vt:variant>
      <vt:variant>
        <vt:i4>1114174</vt:i4>
      </vt:variant>
      <vt:variant>
        <vt:i4>80</vt:i4>
      </vt:variant>
      <vt:variant>
        <vt:i4>0</vt:i4>
      </vt:variant>
      <vt:variant>
        <vt:i4>5</vt:i4>
      </vt:variant>
      <vt:variant>
        <vt:lpwstr/>
      </vt:variant>
      <vt:variant>
        <vt:lpwstr>_Toc165496320</vt:lpwstr>
      </vt:variant>
      <vt:variant>
        <vt:i4>1179710</vt:i4>
      </vt:variant>
      <vt:variant>
        <vt:i4>74</vt:i4>
      </vt:variant>
      <vt:variant>
        <vt:i4>0</vt:i4>
      </vt:variant>
      <vt:variant>
        <vt:i4>5</vt:i4>
      </vt:variant>
      <vt:variant>
        <vt:lpwstr/>
      </vt:variant>
      <vt:variant>
        <vt:lpwstr>_Toc165496319</vt:lpwstr>
      </vt:variant>
      <vt:variant>
        <vt:i4>1179710</vt:i4>
      </vt:variant>
      <vt:variant>
        <vt:i4>68</vt:i4>
      </vt:variant>
      <vt:variant>
        <vt:i4>0</vt:i4>
      </vt:variant>
      <vt:variant>
        <vt:i4>5</vt:i4>
      </vt:variant>
      <vt:variant>
        <vt:lpwstr/>
      </vt:variant>
      <vt:variant>
        <vt:lpwstr>_Toc165496318</vt:lpwstr>
      </vt:variant>
      <vt:variant>
        <vt:i4>1179710</vt:i4>
      </vt:variant>
      <vt:variant>
        <vt:i4>62</vt:i4>
      </vt:variant>
      <vt:variant>
        <vt:i4>0</vt:i4>
      </vt:variant>
      <vt:variant>
        <vt:i4>5</vt:i4>
      </vt:variant>
      <vt:variant>
        <vt:lpwstr/>
      </vt:variant>
      <vt:variant>
        <vt:lpwstr>_Toc165496317</vt:lpwstr>
      </vt:variant>
      <vt:variant>
        <vt:i4>1179710</vt:i4>
      </vt:variant>
      <vt:variant>
        <vt:i4>56</vt:i4>
      </vt:variant>
      <vt:variant>
        <vt:i4>0</vt:i4>
      </vt:variant>
      <vt:variant>
        <vt:i4>5</vt:i4>
      </vt:variant>
      <vt:variant>
        <vt:lpwstr/>
      </vt:variant>
      <vt:variant>
        <vt:lpwstr>_Toc165496316</vt:lpwstr>
      </vt:variant>
      <vt:variant>
        <vt:i4>1179710</vt:i4>
      </vt:variant>
      <vt:variant>
        <vt:i4>50</vt:i4>
      </vt:variant>
      <vt:variant>
        <vt:i4>0</vt:i4>
      </vt:variant>
      <vt:variant>
        <vt:i4>5</vt:i4>
      </vt:variant>
      <vt:variant>
        <vt:lpwstr/>
      </vt:variant>
      <vt:variant>
        <vt:lpwstr>_Toc165496315</vt:lpwstr>
      </vt:variant>
      <vt:variant>
        <vt:i4>1179710</vt:i4>
      </vt:variant>
      <vt:variant>
        <vt:i4>44</vt:i4>
      </vt:variant>
      <vt:variant>
        <vt:i4>0</vt:i4>
      </vt:variant>
      <vt:variant>
        <vt:i4>5</vt:i4>
      </vt:variant>
      <vt:variant>
        <vt:lpwstr/>
      </vt:variant>
      <vt:variant>
        <vt:lpwstr>_Toc165496314</vt:lpwstr>
      </vt:variant>
      <vt:variant>
        <vt:i4>1179710</vt:i4>
      </vt:variant>
      <vt:variant>
        <vt:i4>38</vt:i4>
      </vt:variant>
      <vt:variant>
        <vt:i4>0</vt:i4>
      </vt:variant>
      <vt:variant>
        <vt:i4>5</vt:i4>
      </vt:variant>
      <vt:variant>
        <vt:lpwstr/>
      </vt:variant>
      <vt:variant>
        <vt:lpwstr>_Toc165496313</vt:lpwstr>
      </vt:variant>
      <vt:variant>
        <vt:i4>1179710</vt:i4>
      </vt:variant>
      <vt:variant>
        <vt:i4>32</vt:i4>
      </vt:variant>
      <vt:variant>
        <vt:i4>0</vt:i4>
      </vt:variant>
      <vt:variant>
        <vt:i4>5</vt:i4>
      </vt:variant>
      <vt:variant>
        <vt:lpwstr/>
      </vt:variant>
      <vt:variant>
        <vt:lpwstr>_Toc165496312</vt:lpwstr>
      </vt:variant>
      <vt:variant>
        <vt:i4>1179710</vt:i4>
      </vt:variant>
      <vt:variant>
        <vt:i4>26</vt:i4>
      </vt:variant>
      <vt:variant>
        <vt:i4>0</vt:i4>
      </vt:variant>
      <vt:variant>
        <vt:i4>5</vt:i4>
      </vt:variant>
      <vt:variant>
        <vt:lpwstr/>
      </vt:variant>
      <vt:variant>
        <vt:lpwstr>_Toc165496311</vt:lpwstr>
      </vt:variant>
      <vt:variant>
        <vt:i4>1179710</vt:i4>
      </vt:variant>
      <vt:variant>
        <vt:i4>20</vt:i4>
      </vt:variant>
      <vt:variant>
        <vt:i4>0</vt:i4>
      </vt:variant>
      <vt:variant>
        <vt:i4>5</vt:i4>
      </vt:variant>
      <vt:variant>
        <vt:lpwstr/>
      </vt:variant>
      <vt:variant>
        <vt:lpwstr>_Toc165496310</vt:lpwstr>
      </vt:variant>
      <vt:variant>
        <vt:i4>1245246</vt:i4>
      </vt:variant>
      <vt:variant>
        <vt:i4>14</vt:i4>
      </vt:variant>
      <vt:variant>
        <vt:i4>0</vt:i4>
      </vt:variant>
      <vt:variant>
        <vt:i4>5</vt:i4>
      </vt:variant>
      <vt:variant>
        <vt:lpwstr/>
      </vt:variant>
      <vt:variant>
        <vt:lpwstr>_Toc165496309</vt:lpwstr>
      </vt:variant>
      <vt:variant>
        <vt:i4>1245246</vt:i4>
      </vt:variant>
      <vt:variant>
        <vt:i4>8</vt:i4>
      </vt:variant>
      <vt:variant>
        <vt:i4>0</vt:i4>
      </vt:variant>
      <vt:variant>
        <vt:i4>5</vt:i4>
      </vt:variant>
      <vt:variant>
        <vt:lpwstr/>
      </vt:variant>
      <vt:variant>
        <vt:lpwstr>_Toc165496308</vt:lpwstr>
      </vt:variant>
      <vt:variant>
        <vt:i4>1245246</vt:i4>
      </vt:variant>
      <vt:variant>
        <vt:i4>2</vt:i4>
      </vt:variant>
      <vt:variant>
        <vt:i4>0</vt:i4>
      </vt:variant>
      <vt:variant>
        <vt:i4>5</vt:i4>
      </vt:variant>
      <vt:variant>
        <vt:lpwstr/>
      </vt:variant>
      <vt:variant>
        <vt:lpwstr>_Toc165496307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Gowere</dc:creator>
  <cp:keywords/>
  <dc:description/>
  <cp:lastModifiedBy>Gabriel Gowere</cp:lastModifiedBy>
  <cp:revision>11</cp:revision>
  <cp:lastPrinted>2024-05-16T11:10:00Z</cp:lastPrinted>
  <dcterms:created xsi:type="dcterms:W3CDTF">2024-10-30T13:21:00Z</dcterms:created>
  <dcterms:modified xsi:type="dcterms:W3CDTF">2024-11-04T12:31:00Z</dcterms:modified>
</cp:coreProperties>
</file>